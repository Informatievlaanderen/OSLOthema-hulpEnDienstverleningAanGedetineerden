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A434DC" w:rsidR="00B358AE" w:rsidP="4E6B88C4" w:rsidRDefault="00835267" w14:paraId="00000001" w14:textId="77777777">
      <w:pPr>
        <w:spacing w:before="480" w:after="360" w:line="480" w:lineRule="auto"/>
        <w:ind w:left="360"/>
        <w:jc w:val="both"/>
        <w:rPr>
          <w:rFonts w:asciiTheme="majorHAnsi" w:hAnsiTheme="majorHAnsi" w:cstheme="majorBidi"/>
          <w:b/>
          <w:bCs/>
          <w:smallCaps/>
          <w:color w:val="373636"/>
          <w:sz w:val="48"/>
          <w:szCs w:val="48"/>
        </w:rPr>
      </w:pPr>
      <w:r w:rsidRPr="4E6B88C4">
        <w:rPr>
          <w:rFonts w:asciiTheme="majorHAnsi" w:hAnsiTheme="majorHAnsi" w:cstheme="majorBidi"/>
          <w:b/>
          <w:bCs/>
          <w:smallCaps/>
          <w:color w:val="373636" w:themeColor="accent2"/>
          <w:sz w:val="36"/>
          <w:szCs w:val="36"/>
        </w:rPr>
        <w:t>Overzicht</w:t>
      </w:r>
    </w:p>
    <w:tbl>
      <w:tblPr>
        <w:tblW w:w="9037" w:type="dxa"/>
        <w:tblLayout w:type="fixed"/>
        <w:tblCellMar>
          <w:top w:w="15" w:type="dxa"/>
          <w:left w:w="15" w:type="dxa"/>
          <w:bottom w:w="15" w:type="dxa"/>
          <w:right w:w="15" w:type="dxa"/>
        </w:tblCellMar>
        <w:tblLook w:val="0400" w:firstRow="0" w:lastRow="0" w:firstColumn="0" w:lastColumn="0" w:noHBand="0" w:noVBand="1"/>
      </w:tblPr>
      <w:tblGrid>
        <w:gridCol w:w="2767"/>
        <w:gridCol w:w="6270"/>
      </w:tblGrid>
      <w:tr w:rsidRPr="00A434DC" w:rsidR="00B358AE" w:rsidTr="45BB4B96" w14:paraId="4DA9ADF4"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4E6B88C4" w:rsidRDefault="00835267" w14:paraId="00000002" w14:textId="77777777">
            <w:pPr>
              <w:spacing w:before="100" w:beforeAutospacing="1" w:after="100" w:afterAutospacing="1" w:line="240" w:lineRule="auto"/>
              <w:jc w:val="both"/>
              <w:rPr>
                <w:rFonts w:eastAsia="Times New Roman" w:asciiTheme="majorHAnsi" w:hAnsiTheme="majorHAnsi" w:cstheme="majorBidi"/>
                <w:sz w:val="20"/>
                <w:szCs w:val="20"/>
              </w:rPr>
            </w:pPr>
            <w:r w:rsidRPr="4E6B88C4">
              <w:rPr>
                <w:rFonts w:eastAsia="FlandersArtSans-Light" w:asciiTheme="majorHAnsi" w:hAnsiTheme="majorHAnsi" w:cstheme="majorBidi"/>
                <w:color w:val="000000"/>
                <w:sz w:val="20"/>
                <w:szCs w:val="20"/>
              </w:rPr>
              <w:t>Startdatum</w:t>
            </w:r>
          </w:p>
        </w:tc>
        <w:tc>
          <w:tcPr>
            <w:tcW w:w="627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45BB4B96" w:rsidRDefault="4428BA92" w14:paraId="00000003" w14:textId="444C41A9">
            <w:pPr>
              <w:spacing w:before="100" w:beforeAutospacing="on" w:after="100" w:afterAutospacing="on" w:line="240" w:lineRule="auto"/>
              <w:jc w:val="both"/>
              <w:rPr>
                <w:rFonts w:ascii="Calibri" w:hAnsi="Calibri" w:eastAsia="FlandersArtSans-Light" w:cs="" w:asciiTheme="majorAscii" w:hAnsiTheme="majorAscii" w:cstheme="majorBidi"/>
                <w:sz w:val="20"/>
                <w:szCs w:val="20"/>
              </w:rPr>
            </w:pPr>
            <w:r w:rsidRPr="45BB4B96" w:rsidR="62ED0B80">
              <w:rPr>
                <w:rFonts w:ascii="Calibri" w:hAnsi="Calibri" w:eastAsia="FlandersArtSans-Light" w:cs="" w:asciiTheme="majorAscii" w:hAnsiTheme="majorAscii" w:cstheme="majorBidi"/>
                <w:sz w:val="20"/>
                <w:szCs w:val="20"/>
              </w:rPr>
              <w:t>10 april 2024</w:t>
            </w:r>
          </w:p>
        </w:tc>
      </w:tr>
      <w:tr w:rsidRPr="00A434DC" w:rsidR="00B358AE" w:rsidTr="45BB4B96" w14:paraId="01834D26"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4E6B88C4" w:rsidRDefault="00835267" w14:paraId="00000004" w14:textId="77777777">
            <w:pPr>
              <w:spacing w:before="100" w:beforeAutospacing="1" w:after="100" w:afterAutospacing="1" w:line="240" w:lineRule="auto"/>
              <w:jc w:val="both"/>
              <w:rPr>
                <w:rFonts w:eastAsia="Times New Roman" w:asciiTheme="majorHAnsi" w:hAnsiTheme="majorHAnsi" w:cstheme="majorBidi"/>
                <w:sz w:val="20"/>
                <w:szCs w:val="20"/>
              </w:rPr>
            </w:pPr>
            <w:r w:rsidRPr="4E6B88C4">
              <w:rPr>
                <w:rFonts w:asciiTheme="majorHAnsi" w:hAnsiTheme="majorHAnsi" w:cstheme="majorBidi"/>
                <w:color w:val="000000"/>
                <w:sz w:val="20"/>
                <w:szCs w:val="20"/>
              </w:rPr>
              <w:t>Einddatum</w:t>
            </w:r>
          </w:p>
        </w:tc>
        <w:tc>
          <w:tcPr>
            <w:tcW w:w="627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4E6B88C4" w:rsidRDefault="4428BA92" w14:paraId="00000005" w14:textId="574032A4">
            <w:pPr>
              <w:spacing w:before="100" w:beforeAutospacing="1" w:after="100" w:afterAutospacing="1" w:line="240" w:lineRule="auto"/>
              <w:jc w:val="both"/>
              <w:rPr>
                <w:rFonts w:eastAsia="FlandersArtSans-Light" w:asciiTheme="majorHAnsi" w:hAnsiTheme="majorHAnsi" w:cstheme="majorBidi"/>
                <w:sz w:val="20"/>
                <w:szCs w:val="20"/>
              </w:rPr>
            </w:pPr>
            <w:r w:rsidRPr="4E6B88C4">
              <w:rPr>
                <w:rFonts w:eastAsia="FlandersArtSans-Light" w:asciiTheme="majorHAnsi" w:hAnsiTheme="majorHAnsi" w:cstheme="majorBidi"/>
                <w:sz w:val="20"/>
                <w:szCs w:val="20"/>
              </w:rPr>
              <w:t>TBD</w:t>
            </w:r>
          </w:p>
        </w:tc>
      </w:tr>
      <w:tr w:rsidRPr="00A434DC" w:rsidR="00B358AE" w:rsidTr="45BB4B96" w14:paraId="253366AD"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4E6B88C4" w:rsidRDefault="00835267" w14:paraId="00000006" w14:textId="77777777">
            <w:pPr>
              <w:spacing w:before="100" w:beforeAutospacing="1" w:after="100" w:afterAutospacing="1" w:line="240" w:lineRule="auto"/>
              <w:jc w:val="both"/>
              <w:rPr>
                <w:rFonts w:eastAsia="Times New Roman" w:asciiTheme="majorHAnsi" w:hAnsiTheme="majorHAnsi" w:cstheme="majorBidi"/>
                <w:sz w:val="20"/>
                <w:szCs w:val="20"/>
              </w:rPr>
            </w:pPr>
            <w:r w:rsidRPr="4E6B88C4">
              <w:rPr>
                <w:rFonts w:asciiTheme="majorHAnsi" w:hAnsiTheme="majorHAnsi" w:cstheme="majorBidi"/>
                <w:color w:val="000000"/>
                <w:sz w:val="20"/>
                <w:szCs w:val="20"/>
              </w:rPr>
              <w:t>Voorzitter</w:t>
            </w:r>
          </w:p>
        </w:tc>
        <w:tc>
          <w:tcPr>
            <w:tcW w:w="627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4E6B88C4" w:rsidRDefault="446D6A43" w14:paraId="00000007" w14:textId="1DC9837E">
            <w:pPr>
              <w:spacing w:before="100" w:beforeAutospacing="1" w:after="100" w:afterAutospacing="1" w:line="240" w:lineRule="auto"/>
              <w:jc w:val="both"/>
              <w:rPr>
                <w:rFonts w:eastAsia="FlandersArtSans-Light" w:asciiTheme="majorHAnsi" w:hAnsiTheme="majorHAnsi" w:cstheme="majorBidi"/>
                <w:sz w:val="20"/>
                <w:szCs w:val="20"/>
              </w:rPr>
            </w:pPr>
            <w:r w:rsidRPr="4E6B88C4">
              <w:rPr>
                <w:rFonts w:eastAsia="FlandersArtSans-Light" w:asciiTheme="majorHAnsi" w:hAnsiTheme="majorHAnsi" w:cstheme="majorBidi"/>
                <w:sz w:val="20"/>
                <w:szCs w:val="20"/>
              </w:rPr>
              <w:t>TBD</w:t>
            </w:r>
          </w:p>
        </w:tc>
      </w:tr>
      <w:tr w:rsidRPr="00A434DC" w:rsidR="00B358AE" w:rsidTr="45BB4B96" w14:paraId="3FF6B358"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4E6B88C4" w:rsidRDefault="00835267" w14:paraId="00000008" w14:textId="77777777">
            <w:pPr>
              <w:spacing w:before="100" w:beforeAutospacing="1" w:after="100" w:afterAutospacing="1" w:line="240" w:lineRule="auto"/>
              <w:jc w:val="both"/>
              <w:rPr>
                <w:rFonts w:eastAsia="Times New Roman" w:asciiTheme="majorHAnsi" w:hAnsiTheme="majorHAnsi" w:cstheme="majorBidi"/>
                <w:sz w:val="20"/>
                <w:szCs w:val="20"/>
              </w:rPr>
            </w:pPr>
            <w:r w:rsidRPr="4E6B88C4">
              <w:rPr>
                <w:rFonts w:asciiTheme="majorHAnsi" w:hAnsiTheme="majorHAnsi" w:cstheme="majorBidi"/>
                <w:color w:val="000000"/>
                <w:sz w:val="20"/>
                <w:szCs w:val="20"/>
              </w:rPr>
              <w:t>Projectteam</w:t>
            </w:r>
          </w:p>
        </w:tc>
        <w:tc>
          <w:tcPr>
            <w:tcW w:w="627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639D0FD4" w:rsidRDefault="446D6A43" w14:paraId="7757EFBF" w14:textId="36E96B55">
            <w:pPr>
              <w:spacing w:before="100" w:beforeAutospacing="on" w:after="100" w:afterAutospacing="on" w:line="240" w:lineRule="auto"/>
              <w:jc w:val="both"/>
              <w:rPr>
                <w:rFonts w:ascii="Calibri" w:hAnsi="Calibri" w:eastAsia="FlandersArtSans-Light" w:cs="" w:asciiTheme="majorAscii" w:hAnsiTheme="majorAscii" w:cstheme="majorBidi"/>
                <w:sz w:val="20"/>
                <w:szCs w:val="20"/>
              </w:rPr>
            </w:pPr>
            <w:r w:rsidRPr="639D0FD4" w:rsidR="7F773816">
              <w:rPr>
                <w:rFonts w:ascii="Calibri" w:hAnsi="Calibri" w:eastAsia="FlandersArtSans-Light" w:cs="" w:asciiTheme="majorAscii" w:hAnsiTheme="majorAscii" w:cstheme="majorBidi"/>
                <w:sz w:val="20"/>
                <w:szCs w:val="20"/>
              </w:rPr>
              <w:t xml:space="preserve">OSLO-team: </w:t>
            </w:r>
          </w:p>
          <w:p w:rsidRPr="00A434DC" w:rsidR="00B358AE" w:rsidP="639D0FD4" w:rsidRDefault="446D6A43" w14:paraId="290E8999" w14:textId="37792CDF">
            <w:pPr>
              <w:pStyle w:val="Lijstalinea"/>
              <w:numPr>
                <w:ilvl w:val="0"/>
                <w:numId w:val="28"/>
              </w:numPr>
              <w:spacing w:before="100" w:beforeAutospacing="on" w:after="100" w:afterAutospacing="on" w:line="240" w:lineRule="auto"/>
              <w:jc w:val="both"/>
              <w:rPr>
                <w:rFonts w:ascii="Calibri" w:hAnsi="Calibri" w:eastAsia="FlandersArtSans-Light" w:cs="" w:asciiTheme="majorAscii" w:hAnsiTheme="majorAscii" w:cstheme="majorBidi"/>
                <w:sz w:val="20"/>
                <w:szCs w:val="20"/>
              </w:rPr>
            </w:pPr>
            <w:r w:rsidRPr="639D0FD4" w:rsidR="7F773816">
              <w:rPr>
                <w:rFonts w:ascii="Calibri" w:hAnsi="Calibri" w:eastAsia="FlandersArtSans-Light" w:cs="" w:asciiTheme="majorAscii" w:hAnsiTheme="majorAscii" w:cstheme="majorBidi"/>
                <w:sz w:val="20"/>
                <w:szCs w:val="20"/>
              </w:rPr>
              <w:t>Laurens Vercauteren</w:t>
            </w:r>
          </w:p>
          <w:p w:rsidRPr="00A434DC" w:rsidR="00B358AE" w:rsidP="639D0FD4" w:rsidRDefault="446D6A43" w14:paraId="64ECED02" w14:textId="7BD7BE69">
            <w:pPr>
              <w:pStyle w:val="Lijstalinea"/>
              <w:numPr>
                <w:ilvl w:val="0"/>
                <w:numId w:val="28"/>
              </w:numPr>
              <w:spacing w:before="100" w:beforeAutospacing="on" w:after="100" w:afterAutospacing="on" w:line="240" w:lineRule="auto"/>
              <w:jc w:val="both"/>
              <w:rPr>
                <w:rFonts w:ascii="Calibri" w:hAnsi="Calibri" w:eastAsia="FlandersArtSans-Light" w:cs="" w:asciiTheme="majorAscii" w:hAnsiTheme="majorAscii" w:cstheme="majorBidi"/>
                <w:sz w:val="20"/>
                <w:szCs w:val="20"/>
              </w:rPr>
            </w:pPr>
            <w:r w:rsidRPr="004C11EB" w:rsidR="52EC9175">
              <w:rPr>
                <w:rFonts w:ascii="Calibri" w:hAnsi="Calibri" w:eastAsia="FlandersArtSans-Light" w:cs="" w:asciiTheme="majorAscii" w:hAnsiTheme="majorAscii" w:cstheme="majorBidi"/>
                <w:sz w:val="20"/>
                <w:szCs w:val="20"/>
              </w:rPr>
              <w:t>Louise Ysewijn</w:t>
            </w:r>
          </w:p>
          <w:p w:rsidRPr="00A434DC" w:rsidR="00B358AE" w:rsidP="639D0FD4" w:rsidRDefault="446D6A43" w14:paraId="68EE232D" w14:textId="4D0DBBF9">
            <w:pPr>
              <w:pStyle w:val="Lijstalinea"/>
              <w:numPr>
                <w:ilvl w:val="0"/>
                <w:numId w:val="28"/>
              </w:numPr>
              <w:spacing w:before="100" w:beforeAutospacing="on" w:after="100" w:afterAutospacing="on" w:line="240" w:lineRule="auto"/>
              <w:jc w:val="both"/>
              <w:rPr>
                <w:rFonts w:ascii="Calibri" w:hAnsi="Calibri" w:eastAsia="FlandersArtSans-Light" w:cs="" w:asciiTheme="majorAscii" w:hAnsiTheme="majorAscii" w:cstheme="majorBidi"/>
                <w:sz w:val="20"/>
                <w:szCs w:val="20"/>
              </w:rPr>
            </w:pPr>
            <w:r w:rsidRPr="639D0FD4" w:rsidR="7F773816">
              <w:rPr>
                <w:rFonts w:ascii="Calibri" w:hAnsi="Calibri" w:eastAsia="FlandersArtSans-Light" w:cs="" w:asciiTheme="majorAscii" w:hAnsiTheme="majorAscii" w:cstheme="majorBidi"/>
                <w:sz w:val="20"/>
                <w:szCs w:val="20"/>
              </w:rPr>
              <w:t>Loeke</w:t>
            </w:r>
            <w:r w:rsidRPr="639D0FD4" w:rsidR="7F773816">
              <w:rPr>
                <w:rFonts w:ascii="Calibri" w:hAnsi="Calibri" w:eastAsia="FlandersArtSans-Light" w:cs="" w:asciiTheme="majorAscii" w:hAnsiTheme="majorAscii" w:cstheme="majorBidi"/>
                <w:sz w:val="20"/>
                <w:szCs w:val="20"/>
              </w:rPr>
              <w:t xml:space="preserve"> </w:t>
            </w:r>
            <w:r w:rsidRPr="639D0FD4" w:rsidR="7F773816">
              <w:rPr>
                <w:rFonts w:ascii="Calibri" w:hAnsi="Calibri" w:eastAsia="FlandersArtSans-Light" w:cs="" w:asciiTheme="majorAscii" w:hAnsiTheme="majorAscii" w:cstheme="majorBidi"/>
                <w:sz w:val="20"/>
                <w:szCs w:val="20"/>
              </w:rPr>
              <w:t>Clynen</w:t>
            </w:r>
          </w:p>
          <w:p w:rsidRPr="00A434DC" w:rsidR="00B358AE" w:rsidP="639D0FD4" w:rsidRDefault="446D6A43" w14:paraId="5E3D57B7" w14:textId="5B9577D1">
            <w:pPr>
              <w:pStyle w:val="Lijstalinea"/>
              <w:numPr>
                <w:ilvl w:val="0"/>
                <w:numId w:val="28"/>
              </w:numPr>
              <w:spacing w:before="100" w:beforeAutospacing="on" w:after="100" w:afterAutospacing="on" w:line="240" w:lineRule="auto"/>
              <w:jc w:val="both"/>
              <w:rPr>
                <w:rFonts w:ascii="Calibri" w:hAnsi="Calibri" w:eastAsia="FlandersArtSans-Light" w:cs="" w:asciiTheme="majorAscii" w:hAnsiTheme="majorAscii" w:cstheme="majorBidi"/>
                <w:sz w:val="20"/>
                <w:szCs w:val="20"/>
              </w:rPr>
            </w:pPr>
            <w:r w:rsidRPr="639D0FD4" w:rsidR="67D83D96">
              <w:rPr>
                <w:rFonts w:ascii="Calibri" w:hAnsi="Calibri" w:eastAsia="FlandersArtSans-Light" w:cs="" w:asciiTheme="majorAscii" w:hAnsiTheme="majorAscii" w:cstheme="majorBidi"/>
                <w:sz w:val="20"/>
                <w:szCs w:val="20"/>
              </w:rPr>
              <w:t xml:space="preserve">Leben </w:t>
            </w:r>
            <w:r w:rsidRPr="639D0FD4" w:rsidR="67D83D96">
              <w:rPr>
                <w:rFonts w:ascii="Calibri" w:hAnsi="Calibri" w:eastAsia="FlandersArtSans-Light" w:cs="" w:asciiTheme="majorAscii" w:hAnsiTheme="majorAscii" w:cstheme="majorBidi"/>
                <w:sz w:val="20"/>
                <w:szCs w:val="20"/>
              </w:rPr>
              <w:t>Smessaert</w:t>
            </w:r>
          </w:p>
          <w:p w:rsidRPr="00A434DC" w:rsidR="00B358AE" w:rsidP="639D0FD4" w:rsidRDefault="446D6A43" w14:paraId="593CDC46" w14:textId="2BAAE380">
            <w:pPr>
              <w:pStyle w:val="Standaard"/>
              <w:spacing w:before="100" w:beforeAutospacing="on" w:after="100" w:afterAutospacing="on" w:line="240" w:lineRule="auto"/>
              <w:jc w:val="both"/>
              <w:rPr>
                <w:rFonts w:ascii="Calibri" w:hAnsi="Calibri" w:eastAsia="FlandersArtSans-Light" w:cs="" w:asciiTheme="majorAscii" w:hAnsiTheme="majorAscii" w:cstheme="majorBidi"/>
                <w:sz w:val="20"/>
                <w:szCs w:val="20"/>
              </w:rPr>
            </w:pPr>
            <w:r w:rsidRPr="639D0FD4" w:rsidR="2F7B9958">
              <w:rPr>
                <w:rFonts w:ascii="Calibri" w:hAnsi="Calibri" w:eastAsia="FlandersArtSans-Light" w:cs="" w:asciiTheme="majorAscii" w:hAnsiTheme="majorAscii" w:cstheme="majorBidi"/>
                <w:sz w:val="20"/>
                <w:szCs w:val="20"/>
              </w:rPr>
              <w:t>Kernteam:</w:t>
            </w:r>
          </w:p>
          <w:p w:rsidRPr="00A434DC" w:rsidR="00B358AE" w:rsidP="639D0FD4" w:rsidRDefault="446D6A43" w14:paraId="4DC9FA6C" w14:textId="5907B456">
            <w:pPr>
              <w:pStyle w:val="Lijstalinea"/>
              <w:numPr>
                <w:ilvl w:val="0"/>
                <w:numId w:val="29"/>
              </w:numPr>
              <w:spacing w:before="100" w:beforeAutospacing="on" w:after="100" w:afterAutospacing="on" w:line="240" w:lineRule="auto"/>
              <w:jc w:val="both"/>
              <w:rPr>
                <w:rFonts w:ascii="Calibri" w:hAnsi="Calibri" w:eastAsia="FlandersArtSans-Light" w:cs="" w:asciiTheme="majorAscii" w:hAnsiTheme="majorAscii" w:cstheme="majorBidi"/>
                <w:sz w:val="20"/>
                <w:szCs w:val="20"/>
              </w:rPr>
            </w:pPr>
            <w:r w:rsidRPr="639D0FD4" w:rsidR="2F7B9958">
              <w:rPr>
                <w:rFonts w:ascii="Calibri" w:hAnsi="Calibri" w:eastAsia="FlandersArtSans-Light" w:cs="" w:asciiTheme="majorAscii" w:hAnsiTheme="majorAscii" w:cstheme="majorBidi"/>
                <w:sz w:val="20"/>
                <w:szCs w:val="20"/>
              </w:rPr>
              <w:t xml:space="preserve">Martine </w:t>
            </w:r>
            <w:r w:rsidRPr="639D0FD4" w:rsidR="2F7B9958">
              <w:rPr>
                <w:rFonts w:ascii="Calibri" w:hAnsi="Calibri" w:eastAsia="FlandersArtSans-Light" w:cs="" w:asciiTheme="majorAscii" w:hAnsiTheme="majorAscii" w:cstheme="majorBidi"/>
                <w:sz w:val="20"/>
                <w:szCs w:val="20"/>
              </w:rPr>
              <w:t>Vancutsem</w:t>
            </w:r>
            <w:r w:rsidRPr="639D0FD4" w:rsidR="2F7B9958">
              <w:rPr>
                <w:rFonts w:ascii="Calibri" w:hAnsi="Calibri" w:eastAsia="FlandersArtSans-Light" w:cs="" w:asciiTheme="majorAscii" w:hAnsiTheme="majorAscii" w:cstheme="majorBidi"/>
                <w:sz w:val="20"/>
                <w:szCs w:val="20"/>
              </w:rPr>
              <w:t xml:space="preserve"> - </w:t>
            </w:r>
            <w:hyperlink r:id="Rfe5777975b6d4c6e">
              <w:r w:rsidRPr="639D0FD4" w:rsidR="2F7B9958">
                <w:rPr>
                  <w:rStyle w:val="Hyperlink"/>
                  <w:rFonts w:ascii="Calibri" w:hAnsi="Calibri" w:eastAsia="FlandersArtSans-Light" w:cs="" w:asciiTheme="majorAscii" w:hAnsiTheme="majorAscii" w:cstheme="majorBidi"/>
                  <w:sz w:val="20"/>
                  <w:szCs w:val="20"/>
                </w:rPr>
                <w:t>martine.vancutsem@vlaanderen.be</w:t>
              </w:r>
            </w:hyperlink>
            <w:r w:rsidRPr="639D0FD4" w:rsidR="2F7B9958">
              <w:rPr>
                <w:rFonts w:ascii="Calibri" w:hAnsi="Calibri" w:eastAsia="FlandersArtSans-Light" w:cs="" w:asciiTheme="majorAscii" w:hAnsiTheme="majorAscii" w:cstheme="majorBidi"/>
                <w:sz w:val="20"/>
                <w:szCs w:val="20"/>
              </w:rPr>
              <w:t xml:space="preserve"> </w:t>
            </w:r>
          </w:p>
          <w:p w:rsidRPr="00A434DC" w:rsidR="00B358AE" w:rsidP="639D0FD4" w:rsidRDefault="446D6A43" w14:paraId="539061C2" w14:textId="4070A9FD">
            <w:pPr>
              <w:pStyle w:val="Lijstalinea"/>
              <w:numPr>
                <w:ilvl w:val="0"/>
                <w:numId w:val="29"/>
              </w:numPr>
              <w:spacing w:before="100" w:beforeAutospacing="on" w:after="100" w:afterAutospacing="on" w:line="240" w:lineRule="auto"/>
              <w:jc w:val="both"/>
              <w:rPr>
                <w:rFonts w:ascii="Calibri" w:hAnsi="Calibri" w:eastAsia="FlandersArtSans-Light" w:cs="" w:asciiTheme="majorAscii" w:hAnsiTheme="majorAscii" w:cstheme="majorBidi"/>
                <w:sz w:val="20"/>
                <w:szCs w:val="20"/>
              </w:rPr>
            </w:pPr>
            <w:r w:rsidRPr="639D0FD4" w:rsidR="2F7B9958">
              <w:rPr>
                <w:rFonts w:ascii="Calibri" w:hAnsi="Calibri" w:eastAsia="FlandersArtSans-Light" w:cs="" w:asciiTheme="majorAscii" w:hAnsiTheme="majorAscii" w:cstheme="majorBidi"/>
                <w:sz w:val="20"/>
                <w:szCs w:val="20"/>
              </w:rPr>
              <w:t xml:space="preserve">Tessa </w:t>
            </w:r>
            <w:r w:rsidRPr="639D0FD4" w:rsidR="2F7B9958">
              <w:rPr>
                <w:rFonts w:ascii="Calibri" w:hAnsi="Calibri" w:eastAsia="FlandersArtSans-Light" w:cs="" w:asciiTheme="majorAscii" w:hAnsiTheme="majorAscii" w:cstheme="majorBidi"/>
                <w:sz w:val="20"/>
                <w:szCs w:val="20"/>
              </w:rPr>
              <w:t>Heylighen</w:t>
            </w:r>
            <w:r w:rsidRPr="639D0FD4" w:rsidR="2F7B9958">
              <w:rPr>
                <w:rFonts w:ascii="Calibri" w:hAnsi="Calibri" w:eastAsia="FlandersArtSans-Light" w:cs="" w:asciiTheme="majorAscii" w:hAnsiTheme="majorAscii" w:cstheme="majorBidi"/>
                <w:sz w:val="20"/>
                <w:szCs w:val="20"/>
              </w:rPr>
              <w:t xml:space="preserve"> - </w:t>
            </w:r>
            <w:hyperlink r:id="R5719726294ad4fa8">
              <w:r w:rsidRPr="639D0FD4" w:rsidR="2F7B9958">
                <w:rPr>
                  <w:rStyle w:val="Hyperlink"/>
                  <w:rFonts w:ascii="Calibri" w:hAnsi="Calibri" w:eastAsia="FlandersArtSans-Light" w:cs="" w:asciiTheme="majorAscii" w:hAnsiTheme="majorAscii" w:cstheme="majorBidi"/>
                  <w:sz w:val="20"/>
                  <w:szCs w:val="20"/>
                </w:rPr>
                <w:t>tessa.heylighen@vlaanderen.be</w:t>
              </w:r>
            </w:hyperlink>
            <w:r w:rsidRPr="639D0FD4" w:rsidR="2F7B9958">
              <w:rPr>
                <w:rFonts w:ascii="Calibri" w:hAnsi="Calibri" w:eastAsia="FlandersArtSans-Light" w:cs="" w:asciiTheme="majorAscii" w:hAnsiTheme="majorAscii" w:cstheme="majorBidi"/>
                <w:sz w:val="20"/>
                <w:szCs w:val="20"/>
              </w:rPr>
              <w:t xml:space="preserve"> </w:t>
            </w:r>
          </w:p>
          <w:p w:rsidRPr="00A434DC" w:rsidR="00B358AE" w:rsidP="639D0FD4" w:rsidRDefault="446D6A43" w14:paraId="00000009" w14:textId="5C1253A7">
            <w:pPr>
              <w:pStyle w:val="Lijstalinea"/>
              <w:numPr>
                <w:ilvl w:val="0"/>
                <w:numId w:val="29"/>
              </w:numPr>
              <w:spacing w:before="100" w:beforeAutospacing="on" w:after="100" w:afterAutospacing="on" w:line="240" w:lineRule="auto"/>
              <w:jc w:val="both"/>
              <w:rPr>
                <w:rFonts w:ascii="Calibri" w:hAnsi="Calibri" w:eastAsia="FlandersArtSans-Light" w:cs="" w:asciiTheme="majorAscii" w:hAnsiTheme="majorAscii" w:cstheme="majorBidi"/>
                <w:sz w:val="20"/>
                <w:szCs w:val="20"/>
              </w:rPr>
            </w:pPr>
            <w:r w:rsidRPr="639D0FD4" w:rsidR="2F7B9958">
              <w:rPr>
                <w:rFonts w:ascii="Calibri" w:hAnsi="Calibri" w:eastAsia="FlandersArtSans-Light" w:cs="" w:asciiTheme="majorAscii" w:hAnsiTheme="majorAscii" w:cstheme="majorBidi"/>
                <w:sz w:val="20"/>
                <w:szCs w:val="20"/>
              </w:rPr>
              <w:t xml:space="preserve">Anke </w:t>
            </w:r>
            <w:r w:rsidRPr="639D0FD4" w:rsidR="2F7B9958">
              <w:rPr>
                <w:rFonts w:ascii="Calibri" w:hAnsi="Calibri" w:eastAsia="FlandersArtSans-Light" w:cs="" w:asciiTheme="majorAscii" w:hAnsiTheme="majorAscii" w:cstheme="majorBidi"/>
                <w:sz w:val="20"/>
                <w:szCs w:val="20"/>
              </w:rPr>
              <w:t>Verlaenen</w:t>
            </w:r>
            <w:r w:rsidRPr="639D0FD4" w:rsidR="2F7B9958">
              <w:rPr>
                <w:rFonts w:ascii="Calibri" w:hAnsi="Calibri" w:eastAsia="FlandersArtSans-Light" w:cs="" w:asciiTheme="majorAscii" w:hAnsiTheme="majorAscii" w:cstheme="majorBidi"/>
                <w:sz w:val="20"/>
                <w:szCs w:val="20"/>
              </w:rPr>
              <w:t xml:space="preserve"> - </w:t>
            </w:r>
            <w:hyperlink r:id="R32b94e01064f4ff8">
              <w:r w:rsidRPr="639D0FD4" w:rsidR="2F7B9958">
                <w:rPr>
                  <w:rStyle w:val="Hyperlink"/>
                  <w:rFonts w:ascii="Calibri" w:hAnsi="Calibri" w:eastAsia="FlandersArtSans-Light" w:cs="" w:asciiTheme="majorAscii" w:hAnsiTheme="majorAscii" w:cstheme="majorBidi"/>
                  <w:sz w:val="20"/>
                  <w:szCs w:val="20"/>
                </w:rPr>
                <w:t>anke.verlaenen@vlaanderen.be</w:t>
              </w:r>
            </w:hyperlink>
            <w:r w:rsidRPr="639D0FD4" w:rsidR="2F7B9958">
              <w:rPr>
                <w:rFonts w:ascii="Calibri" w:hAnsi="Calibri" w:eastAsia="FlandersArtSans-Light" w:cs="" w:asciiTheme="majorAscii" w:hAnsiTheme="majorAscii" w:cstheme="majorBidi"/>
                <w:sz w:val="20"/>
                <w:szCs w:val="20"/>
              </w:rPr>
              <w:t xml:space="preserve"> </w:t>
            </w:r>
          </w:p>
        </w:tc>
      </w:tr>
      <w:tr w:rsidRPr="00A434DC" w:rsidR="00B358AE" w:rsidTr="45BB4B96" w14:paraId="764B1AA8"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4E6B88C4" w:rsidRDefault="00835267" w14:paraId="0000000A" w14:textId="77777777">
            <w:pPr>
              <w:spacing w:before="100" w:beforeAutospacing="1" w:after="100" w:afterAutospacing="1" w:line="240" w:lineRule="auto"/>
              <w:jc w:val="both"/>
              <w:rPr>
                <w:rFonts w:eastAsia="Times New Roman" w:asciiTheme="majorHAnsi" w:hAnsiTheme="majorHAnsi" w:cstheme="majorBidi"/>
                <w:sz w:val="20"/>
                <w:szCs w:val="20"/>
              </w:rPr>
            </w:pPr>
            <w:r w:rsidRPr="4E6B88C4">
              <w:rPr>
                <w:rFonts w:asciiTheme="majorHAnsi" w:hAnsiTheme="majorHAnsi" w:cstheme="majorBidi"/>
                <w:color w:val="000000"/>
                <w:sz w:val="20"/>
                <w:szCs w:val="20"/>
              </w:rPr>
              <w:t>Geplande overlegmomenten</w:t>
            </w:r>
          </w:p>
        </w:tc>
        <w:tc>
          <w:tcPr>
            <w:tcW w:w="627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4E6B88C4" w:rsidRDefault="446D6A43" w14:paraId="0000000B" w14:textId="43F0269C">
            <w:pPr>
              <w:spacing w:before="100" w:beforeAutospacing="1" w:after="100" w:afterAutospacing="1" w:line="240" w:lineRule="auto"/>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sz w:val="20"/>
                <w:szCs w:val="20"/>
              </w:rPr>
              <w:t>TBD</w:t>
            </w:r>
          </w:p>
        </w:tc>
      </w:tr>
      <w:tr w:rsidRPr="00A434DC" w:rsidR="00B358AE" w:rsidTr="45BB4B96" w14:paraId="3A4AA5E7"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4E6B88C4" w:rsidRDefault="00835267" w14:paraId="0000000C" w14:textId="77777777">
            <w:pPr>
              <w:spacing w:before="100" w:beforeAutospacing="1" w:after="100" w:afterAutospacing="1" w:line="240" w:lineRule="auto"/>
              <w:jc w:val="both"/>
              <w:rPr>
                <w:rFonts w:eastAsia="Times New Roman" w:asciiTheme="majorHAnsi" w:hAnsiTheme="majorHAnsi" w:cstheme="majorBidi"/>
                <w:sz w:val="20"/>
                <w:szCs w:val="20"/>
              </w:rPr>
            </w:pPr>
            <w:r w:rsidRPr="4E6B88C4">
              <w:rPr>
                <w:rFonts w:asciiTheme="majorHAnsi" w:hAnsiTheme="majorHAnsi" w:cstheme="majorBidi"/>
                <w:color w:val="000000"/>
                <w:sz w:val="20"/>
                <w:szCs w:val="20"/>
              </w:rPr>
              <w:t>Beslissingscriterium</w:t>
            </w:r>
          </w:p>
        </w:tc>
        <w:tc>
          <w:tcPr>
            <w:tcW w:w="627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4E6B88C4" w:rsidRDefault="00835267" w14:paraId="0000000D" w14:textId="77777777">
            <w:pPr>
              <w:spacing w:before="100" w:beforeAutospacing="1" w:after="100" w:afterAutospacing="1" w:line="240" w:lineRule="auto"/>
              <w:jc w:val="both"/>
              <w:rPr>
                <w:rFonts w:eastAsia="FlandersArtSans-Light" w:asciiTheme="majorHAnsi" w:hAnsiTheme="majorHAnsi" w:cstheme="majorBidi"/>
                <w:sz w:val="20"/>
                <w:szCs w:val="20"/>
              </w:rPr>
            </w:pPr>
            <w:r w:rsidRPr="4E6B88C4">
              <w:rPr>
                <w:rFonts w:eastAsia="FlandersArtSans-Light" w:asciiTheme="majorHAnsi" w:hAnsiTheme="majorHAnsi" w:cstheme="majorBidi"/>
                <w:color w:val="000000"/>
                <w:sz w:val="20"/>
                <w:szCs w:val="20"/>
              </w:rPr>
              <w:t>Unanimiteit minus één (U-1)</w:t>
            </w:r>
          </w:p>
        </w:tc>
      </w:tr>
      <w:tr w:rsidRPr="00A434DC" w:rsidR="00B358AE" w:rsidTr="45BB4B96" w14:paraId="5CCB66F5"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4E6B88C4" w:rsidRDefault="00835267" w14:paraId="0000000E" w14:textId="77777777">
            <w:pPr>
              <w:spacing w:before="100" w:beforeAutospacing="1" w:after="100" w:afterAutospacing="1" w:line="240" w:lineRule="auto"/>
              <w:jc w:val="both"/>
              <w:rPr>
                <w:rFonts w:eastAsia="Times New Roman" w:asciiTheme="majorHAnsi" w:hAnsiTheme="majorHAnsi" w:cstheme="majorBidi"/>
                <w:sz w:val="20"/>
                <w:szCs w:val="20"/>
              </w:rPr>
            </w:pPr>
            <w:r w:rsidRPr="4E6B88C4">
              <w:rPr>
                <w:rFonts w:asciiTheme="majorHAnsi" w:hAnsiTheme="majorHAnsi" w:cstheme="majorBidi"/>
                <w:color w:val="000000"/>
                <w:sz w:val="20"/>
                <w:szCs w:val="20"/>
              </w:rPr>
              <w:t>Licentie</w:t>
            </w:r>
          </w:p>
        </w:tc>
        <w:tc>
          <w:tcPr>
            <w:tcW w:w="627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4E6B88C4" w:rsidRDefault="004B1DB7" w14:paraId="0000000F" w14:textId="77777777">
            <w:pPr>
              <w:spacing w:before="100" w:beforeAutospacing="1" w:after="100" w:afterAutospacing="1" w:line="240" w:lineRule="auto"/>
              <w:jc w:val="both"/>
              <w:rPr>
                <w:rFonts w:eastAsia="FlandersArtSans-Light" w:asciiTheme="majorHAnsi" w:hAnsiTheme="majorHAnsi" w:cstheme="majorBidi"/>
                <w:sz w:val="20"/>
                <w:szCs w:val="20"/>
              </w:rPr>
            </w:pPr>
            <w:hyperlink r:id="rId12">
              <w:r w:rsidRPr="4E6B88C4" w:rsidR="00835267">
                <w:rPr>
                  <w:rFonts w:eastAsia="FlandersArtSans-Light" w:asciiTheme="majorHAnsi" w:hAnsiTheme="majorHAnsi" w:cstheme="majorBidi"/>
                  <w:color w:val="1155CC"/>
                  <w:sz w:val="20"/>
                  <w:szCs w:val="20"/>
                  <w:u w:val="single"/>
                </w:rPr>
                <w:t>Modellicentie gratis hergebruik v1.0</w:t>
              </w:r>
            </w:hyperlink>
          </w:p>
        </w:tc>
      </w:tr>
      <w:tr w:rsidRPr="00A434DC" w:rsidR="00B358AE" w:rsidTr="45BB4B96" w14:paraId="0239AF42"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4E6B88C4" w:rsidRDefault="00835267" w14:paraId="00000010" w14:textId="77777777">
            <w:pPr>
              <w:spacing w:before="100" w:beforeAutospacing="1" w:after="100" w:afterAutospacing="1" w:line="240" w:lineRule="auto"/>
              <w:jc w:val="both"/>
              <w:rPr>
                <w:rFonts w:eastAsia="Times New Roman" w:asciiTheme="majorHAnsi" w:hAnsiTheme="majorHAnsi" w:cstheme="majorBidi"/>
                <w:sz w:val="20"/>
                <w:szCs w:val="20"/>
              </w:rPr>
            </w:pPr>
            <w:r w:rsidRPr="4E6B88C4">
              <w:rPr>
                <w:rFonts w:asciiTheme="majorHAnsi" w:hAnsiTheme="majorHAnsi" w:cstheme="majorBidi"/>
                <w:color w:val="000000"/>
                <w:sz w:val="20"/>
                <w:szCs w:val="20"/>
              </w:rPr>
              <w:t>Locatie documentatie</w:t>
            </w:r>
          </w:p>
        </w:tc>
        <w:tc>
          <w:tcPr>
            <w:tcW w:w="627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4E6B88C4" w:rsidRDefault="004B1DB7" w14:paraId="00000011" w14:textId="77777777">
            <w:pPr>
              <w:spacing w:before="100" w:beforeAutospacing="1" w:after="100" w:afterAutospacing="1" w:line="240" w:lineRule="auto"/>
              <w:jc w:val="both"/>
              <w:rPr>
                <w:rFonts w:eastAsia="FlandersArtSans-Light" w:asciiTheme="majorHAnsi" w:hAnsiTheme="majorHAnsi" w:cstheme="majorBidi"/>
                <w:sz w:val="20"/>
                <w:szCs w:val="20"/>
              </w:rPr>
            </w:pPr>
            <w:hyperlink r:id="rId13">
              <w:r w:rsidRPr="4E6B88C4" w:rsidR="00835267">
                <w:rPr>
                  <w:rFonts w:eastAsia="FlandersArtSans-Light" w:asciiTheme="majorHAnsi" w:hAnsiTheme="majorHAnsi" w:cstheme="majorBidi"/>
                  <w:color w:val="1155CC"/>
                  <w:sz w:val="20"/>
                  <w:szCs w:val="20"/>
                  <w:u w:val="single"/>
                </w:rPr>
                <w:t>http://data.vlaanderen.be</w:t>
              </w:r>
            </w:hyperlink>
            <w:r w:rsidRPr="4E6B88C4" w:rsidR="00835267">
              <w:rPr>
                <w:rFonts w:eastAsia="FlandersArtSans-Light" w:asciiTheme="majorHAnsi" w:hAnsiTheme="majorHAnsi" w:cstheme="majorBidi"/>
                <w:color w:val="000000"/>
                <w:sz w:val="20"/>
                <w:szCs w:val="20"/>
              </w:rPr>
              <w:t xml:space="preserve"> </w:t>
            </w:r>
          </w:p>
        </w:tc>
      </w:tr>
      <w:tr w:rsidRPr="00A434DC" w:rsidR="00B358AE" w:rsidTr="45BB4B96" w14:paraId="7A0519D1" w14:textId="77777777">
        <w:trPr>
          <w:trHeight w:val="20"/>
        </w:trPr>
        <w:tc>
          <w:tcPr>
            <w:tcW w:w="2767" w:type="dxa"/>
            <w:tcBorders>
              <w:top w:val="single" w:color="000000" w:sz="8" w:space="0"/>
              <w:left w:val="single" w:color="000000" w:sz="8" w:space="0"/>
              <w:bottom w:val="single" w:color="000000" w:sz="8" w:space="0"/>
              <w:right w:val="single" w:color="000000" w:sz="8" w:space="0"/>
            </w:tcBorders>
            <w:shd w:val="clear" w:color="auto" w:fill="F3F3F3"/>
            <w:tcMar>
              <w:top w:w="100" w:type="dxa"/>
              <w:left w:w="100" w:type="dxa"/>
              <w:bottom w:w="100" w:type="dxa"/>
              <w:right w:w="100" w:type="dxa"/>
            </w:tcMar>
          </w:tcPr>
          <w:p w:rsidRPr="00A434DC" w:rsidR="00B358AE" w:rsidP="4E6B88C4" w:rsidRDefault="00835267" w14:paraId="00000012" w14:textId="77777777">
            <w:pPr>
              <w:spacing w:before="100" w:beforeAutospacing="1" w:after="100" w:afterAutospacing="1" w:line="240" w:lineRule="auto"/>
              <w:jc w:val="both"/>
              <w:rPr>
                <w:rFonts w:eastAsia="Times New Roman" w:asciiTheme="majorHAnsi" w:hAnsiTheme="majorHAnsi" w:cstheme="majorBidi"/>
                <w:sz w:val="20"/>
                <w:szCs w:val="20"/>
              </w:rPr>
            </w:pPr>
            <w:r w:rsidRPr="4E6B88C4">
              <w:rPr>
                <w:rFonts w:asciiTheme="majorHAnsi" w:hAnsiTheme="majorHAnsi" w:cstheme="majorBidi"/>
                <w:color w:val="000000"/>
                <w:sz w:val="20"/>
                <w:szCs w:val="20"/>
              </w:rPr>
              <w:t xml:space="preserve">Issue </w:t>
            </w:r>
            <w:proofErr w:type="spellStart"/>
            <w:r w:rsidRPr="4E6B88C4">
              <w:rPr>
                <w:rFonts w:asciiTheme="majorHAnsi" w:hAnsiTheme="majorHAnsi" w:cstheme="majorBidi"/>
                <w:color w:val="000000"/>
                <w:sz w:val="20"/>
                <w:szCs w:val="20"/>
              </w:rPr>
              <w:t>logging</w:t>
            </w:r>
            <w:proofErr w:type="spellEnd"/>
          </w:p>
        </w:tc>
        <w:tc>
          <w:tcPr>
            <w:tcW w:w="6270" w:type="dxa"/>
            <w:tcBorders>
              <w:top w:val="single" w:color="000000" w:sz="8" w:space="0"/>
              <w:left w:val="single" w:color="000000" w:sz="8" w:space="0"/>
              <w:bottom w:val="single" w:color="000000" w:sz="8" w:space="0"/>
              <w:right w:val="single" w:color="000000" w:sz="8" w:space="0"/>
            </w:tcBorders>
            <w:tcMar>
              <w:top w:w="100" w:type="dxa"/>
              <w:left w:w="100" w:type="dxa"/>
              <w:bottom w:w="100" w:type="dxa"/>
              <w:right w:w="100" w:type="dxa"/>
            </w:tcMar>
          </w:tcPr>
          <w:p w:rsidRPr="00A434DC" w:rsidR="00B358AE" w:rsidP="4E6B88C4" w:rsidRDefault="446D6A43" w14:paraId="00000013" w14:textId="7AD44624">
            <w:pPr>
              <w:spacing w:before="100" w:beforeAutospacing="1" w:after="100" w:afterAutospacing="1" w:line="240" w:lineRule="auto"/>
              <w:jc w:val="both"/>
              <w:rPr>
                <w:rFonts w:eastAsia="FlandersArtSans-Light" w:asciiTheme="majorHAnsi" w:hAnsiTheme="majorHAnsi" w:cstheme="majorBidi"/>
                <w:sz w:val="20"/>
                <w:szCs w:val="20"/>
              </w:rPr>
            </w:pPr>
            <w:r w:rsidRPr="4E6B88C4">
              <w:rPr>
                <w:rFonts w:eastAsia="FlandersArtSans-Light" w:asciiTheme="majorHAnsi" w:hAnsiTheme="majorHAnsi" w:cstheme="majorBidi"/>
                <w:sz w:val="20"/>
                <w:szCs w:val="20"/>
              </w:rPr>
              <w:t>TBD</w:t>
            </w:r>
            <w:r w:rsidRPr="4E6B88C4" w:rsidR="00835267">
              <w:rPr>
                <w:rFonts w:eastAsia="FlandersArtSans-Light" w:asciiTheme="majorHAnsi" w:hAnsiTheme="majorHAnsi" w:cstheme="majorBidi"/>
                <w:color w:val="000000"/>
                <w:sz w:val="20"/>
                <w:szCs w:val="20"/>
              </w:rPr>
              <w:t xml:space="preserve"> </w:t>
            </w:r>
          </w:p>
        </w:tc>
      </w:tr>
    </w:tbl>
    <w:p w:rsidRPr="00A434DC" w:rsidR="00B358AE" w:rsidP="4E6B88C4" w:rsidRDefault="00B358AE" w14:paraId="00000014" w14:textId="77777777">
      <w:pPr>
        <w:spacing w:before="0" w:after="0" w:line="240" w:lineRule="auto"/>
        <w:jc w:val="both"/>
        <w:rPr>
          <w:rFonts w:eastAsia="Times New Roman" w:asciiTheme="majorHAnsi" w:hAnsiTheme="majorHAnsi" w:cstheme="majorBidi"/>
          <w:sz w:val="24"/>
          <w:szCs w:val="24"/>
        </w:rPr>
      </w:pPr>
    </w:p>
    <w:p w:rsidRPr="00A434DC" w:rsidR="00B358AE" w:rsidP="4E6B88C4" w:rsidRDefault="00835267" w14:paraId="00000015" w14:textId="77777777">
      <w:pPr>
        <w:spacing w:before="0" w:after="200" w:line="276" w:lineRule="auto"/>
        <w:jc w:val="both"/>
        <w:rPr>
          <w:rFonts w:eastAsia="Times New Roman" w:asciiTheme="majorHAnsi" w:hAnsiTheme="majorHAnsi" w:cstheme="majorBidi"/>
          <w:sz w:val="24"/>
          <w:szCs w:val="24"/>
        </w:rPr>
      </w:pPr>
      <w:r w:rsidRPr="4E6B88C4">
        <w:rPr>
          <w:rFonts w:asciiTheme="majorHAnsi" w:hAnsiTheme="majorHAnsi" w:cstheme="majorBidi"/>
        </w:rPr>
        <w:br w:type="page"/>
      </w:r>
    </w:p>
    <w:p w:rsidRPr="00A434DC" w:rsidR="00B358AE" w:rsidP="42F99E7B" w:rsidRDefault="00835267" w14:paraId="00000016" w14:textId="77777777">
      <w:pPr>
        <w:pStyle w:val="Kop1"/>
        <w:numPr>
          <w:ilvl w:val="0"/>
          <w:numId w:val="7"/>
        </w:numPr>
        <w:jc w:val="both"/>
        <w:rPr>
          <w:rFonts w:asciiTheme="majorHAnsi" w:hAnsiTheme="majorHAnsi"/>
          <w:sz w:val="48"/>
          <w:szCs w:val="48"/>
        </w:rPr>
      </w:pPr>
      <w:r w:rsidRPr="42F99E7B">
        <w:rPr>
          <w:rFonts w:asciiTheme="majorHAnsi" w:hAnsiTheme="majorHAnsi"/>
          <w:sz w:val="48"/>
          <w:szCs w:val="48"/>
        </w:rPr>
        <w:t>Context</w:t>
      </w:r>
    </w:p>
    <w:p w:rsidR="00835267" w:rsidP="42F99E7B" w:rsidRDefault="00610FCD" w14:paraId="720D23EE" w14:textId="63E08298">
      <w:pPr>
        <w:pStyle w:val="Kop2"/>
        <w:numPr>
          <w:ilvl w:val="1"/>
          <w:numId w:val="7"/>
        </w:numPr>
        <w:jc w:val="both"/>
        <w:rPr>
          <w:rFonts w:asciiTheme="majorHAnsi" w:hAnsiTheme="majorHAnsi"/>
          <w:lang w:val="nl-BE"/>
        </w:rPr>
      </w:pPr>
      <w:r w:rsidRPr="42F99E7B">
        <w:rPr>
          <w:rFonts w:asciiTheme="majorHAnsi" w:hAnsiTheme="majorHAnsi"/>
          <w:lang w:val="nl-BE"/>
        </w:rPr>
        <w:t>hulp- en dienstverlening aan gedetineerden</w:t>
      </w:r>
      <w:r w:rsidRPr="42F99E7B" w:rsidR="00DB4A1E">
        <w:rPr>
          <w:rFonts w:asciiTheme="majorHAnsi" w:hAnsiTheme="majorHAnsi"/>
          <w:lang w:val="nl-BE"/>
        </w:rPr>
        <w:t>: situering</w:t>
      </w:r>
      <w:r w:rsidRPr="42F99E7B">
        <w:rPr>
          <w:rFonts w:asciiTheme="majorHAnsi" w:hAnsiTheme="majorHAnsi"/>
          <w:lang w:val="nl-BE"/>
        </w:rPr>
        <w:t xml:space="preserve"> </w:t>
      </w:r>
    </w:p>
    <w:p w:rsidRPr="00896774" w:rsidR="00DB4A1E" w:rsidP="42F99E7B" w:rsidRDefault="00DB4A1E" w14:paraId="3B3BAAB8" w14:textId="2A015F84">
      <w:pPr>
        <w:pStyle w:val="Kop3"/>
        <w:jc w:val="both"/>
      </w:pPr>
      <w:r>
        <w:t>Uitgangspunten</w:t>
      </w:r>
    </w:p>
    <w:p w:rsidR="004A5DF0" w:rsidP="42F99E7B" w:rsidRDefault="004A5DF0" w14:paraId="0863C6C2" w14:textId="77777777">
      <w:pPr>
        <w:jc w:val="both"/>
      </w:pPr>
      <w:r>
        <w:t>Wie een gevangenisstraf opgelegd krijgt, verliest zijn vrijheid. Gedetineerden behouden tijdens hun straf wel het recht op hulp- en dienstverlening. Zo bieden we hen de kans om zichzelf te ontplooien en om zich voor te bereiden op hun re-integratie in de samenleving. De hulp- en dienstverlening tijdens detentie draagt op die manier ook bij tot het voorkomen van recidive en van (bijkomende) slachtoffers.</w:t>
      </w:r>
    </w:p>
    <w:p w:rsidR="004A5DF0" w:rsidP="42F99E7B" w:rsidRDefault="004A5DF0" w14:paraId="76CCC1D0" w14:textId="77777777">
      <w:pPr>
        <w:jc w:val="both"/>
      </w:pPr>
    </w:p>
    <w:p w:rsidR="004A5DF0" w:rsidP="42F99E7B" w:rsidRDefault="004A5DF0" w14:paraId="7557814C" w14:textId="3D951726">
      <w:pPr>
        <w:jc w:val="both"/>
      </w:pPr>
      <w:r>
        <w:t xml:space="preserve">In België is de federale overheid (FOD Justitie, Directoraat-Generaal Penitentiaire Inrichtingen) verantwoordelijk voor de strafuitvoering en de organisatie van het gevangeniswezen. De gemeenschappen zijn bevoegd voor de persoonsgebonden aangelegenheden, waaronder ook hulp- en dienstverlening aan gedetineerden. Vlaanderen kiest ervoor om dezelfde hulp- en dienstverlening die bestaat voor vrije burgers, ook voor gedetineerden toegankelijk te maken. Dit </w:t>
      </w:r>
      <w:r w:rsidR="00896774">
        <w:t xml:space="preserve">“importmodel” </w:t>
      </w:r>
      <w:r>
        <w:t xml:space="preserve">garandeert de kwaliteit van het aanbod en bevordert verbinding met de betrokken diensten na detentie. </w:t>
      </w:r>
    </w:p>
    <w:p w:rsidR="004A5DF0" w:rsidP="42F99E7B" w:rsidRDefault="00896774" w14:paraId="390834C0" w14:textId="5CAF0000">
      <w:pPr>
        <w:pStyle w:val="Kop3"/>
        <w:jc w:val="both"/>
      </w:pPr>
      <w:r>
        <w:t>E</w:t>
      </w:r>
      <w:r w:rsidR="004A5DF0">
        <w:t>en verhaal van (netwerk)samenwerking</w:t>
      </w:r>
    </w:p>
    <w:p w:rsidR="004A5DF0" w:rsidP="42F99E7B" w:rsidRDefault="004A5DF0" w14:paraId="0ADC7236" w14:textId="5A2C46B1">
      <w:pPr>
        <w:jc w:val="both"/>
      </w:pPr>
      <w:r>
        <w:t xml:space="preserve">De hulp- en dienstverlening aan gedetineerden krijgt vorm via samenwerking binnen een uitgebreid netwerk van hulp- en dienstverleningsactoren (vb. scholen, VDAB, centra voor algemeen welzijnswerk, centra geestelijke gezondheidszorg, bibliotheken en sportverenigingen), die (meestal) hun aanbod binnen de gevangenismuren brengen. </w:t>
      </w:r>
    </w:p>
    <w:p w:rsidR="004A5DF0" w:rsidP="42F99E7B" w:rsidRDefault="004A5DF0" w14:paraId="5AF762CC" w14:textId="7AC22ED1">
      <w:pPr>
        <w:jc w:val="both"/>
      </w:pPr>
      <w:r>
        <w:t xml:space="preserve">De veelheid aan betrokken actoren, in combinatie met de specifieke gevangeniscontext (o.a. verouderde infrastructuur, tekort aan lokalen, geen internettoegang en beperkte bewegingsvrijheid voor gedetineerden) zorgt ervoor dat er extra geïnvesteerd moet worden in zowel praktische organisatie als in coördinatie van de samenwerking (tussen hulp- en dienstverlenende actoren enerzijds en met het federale penitentiaire personeel anderzijds). </w:t>
      </w:r>
    </w:p>
    <w:p w:rsidR="004A5DF0" w:rsidP="42F99E7B" w:rsidRDefault="00AA4A86" w14:paraId="5F961682" w14:textId="3DC8F075">
      <w:pPr>
        <w:jc w:val="both"/>
      </w:pPr>
      <w:r>
        <w:t xml:space="preserve">Hiervoor zijn op lokaal niveau 3 centrale functies in het leven geroepen: de beleidscoördinator (lokale beleids- en netwerkcoördinatie), de trajectbegeleiding (coördinatie op dossier/ trajectniveau) en de ondersteuningsfunctie (faciliteren van de praktische organisatie). </w:t>
      </w:r>
      <w:r w:rsidR="004A5DF0">
        <w:t xml:space="preserve">Binnen de Vlaamse Regering werden een coördinerend minister (de minister bevoegd voor Justitie en Handhaving) en een coördinerende administratie (het Agentschap Justitie en Handhaving – afdeling </w:t>
      </w:r>
      <w:r w:rsidR="00AA0999">
        <w:t>Hulp- en Dienstverlening aan Gedetineerden (HDG)</w:t>
      </w:r>
      <w:r w:rsidR="004A5DF0">
        <w:t>) aangeduid om – op beleidsniveau – de organisatie van de hulp- en dienstverlening en de bijhorende samenwerking binnen het organisatienetwerk in goede banen te leiden.</w:t>
      </w:r>
    </w:p>
    <w:p w:rsidR="004A5DF0" w:rsidP="42F99E7B" w:rsidRDefault="004A5DF0" w14:paraId="1BEA505F" w14:textId="77777777">
      <w:pPr>
        <w:jc w:val="both"/>
      </w:pPr>
    </w:p>
    <w:p w:rsidR="004A5DF0" w:rsidP="42F99E7B" w:rsidRDefault="007B4165" w14:paraId="071A0982" w14:textId="387E34F9">
      <w:pPr>
        <w:pStyle w:val="Kop3"/>
        <w:jc w:val="both"/>
      </w:pPr>
      <w:r>
        <w:t>B</w:t>
      </w:r>
      <w:r w:rsidR="004A5DF0">
        <w:t xml:space="preserve">eleids- en </w:t>
      </w:r>
      <w:r>
        <w:t>r</w:t>
      </w:r>
      <w:r w:rsidR="004A5DF0">
        <w:t>egelgevend kader</w:t>
      </w:r>
    </w:p>
    <w:p w:rsidR="004A5DF0" w:rsidP="42F99E7B" w:rsidRDefault="004A5DF0" w14:paraId="0CEB6E29" w14:textId="77777777">
      <w:pPr>
        <w:jc w:val="both"/>
      </w:pPr>
      <w:r>
        <w:t xml:space="preserve">Bovenstaande uitgangspunten en functies zijn verankerd in het </w:t>
      </w:r>
      <w:hyperlink w:history="1" r:id="rId14">
        <w:r w:rsidRPr="42F99E7B">
          <w:rPr>
            <w:rStyle w:val="Hyperlink"/>
            <w:b/>
            <w:bCs/>
          </w:rPr>
          <w:t>decreet</w:t>
        </w:r>
        <w:r w:rsidRPr="42F99E7B">
          <w:rPr>
            <w:rStyle w:val="Hyperlink"/>
          </w:rPr>
          <w:t xml:space="preserve"> van 8 maart 2013 betreffende de organisatie van de hulp- en dienstverlening aan gedetineerden</w:t>
        </w:r>
      </w:hyperlink>
      <w:r>
        <w:t xml:space="preserve">. </w:t>
      </w:r>
    </w:p>
    <w:p w:rsidR="004A5DF0" w:rsidP="42F99E7B" w:rsidRDefault="004A5DF0" w14:paraId="3EEDDBA2" w14:textId="77777777">
      <w:pPr>
        <w:jc w:val="both"/>
      </w:pPr>
    </w:p>
    <w:p w:rsidR="004A5DF0" w:rsidP="42F99E7B" w:rsidRDefault="004A5DF0" w14:paraId="460FAD4B" w14:textId="77777777">
      <w:pPr>
        <w:jc w:val="both"/>
      </w:pPr>
      <w:r>
        <w:t xml:space="preserve">Het decreet schrijft daarnaast voor dat de Vlaamse Regering elke legislatuur een strategisch plan uitwerkt waarmee ze binnen de verschillende beleidsdomeinen verdere invulling geeft aan de doelstellingen uit het decreet. Het </w:t>
      </w:r>
      <w:hyperlink w:history="1" r:id="rId15">
        <w:r w:rsidRPr="42F99E7B">
          <w:rPr>
            <w:rStyle w:val="Hyperlink"/>
          </w:rPr>
          <w:t xml:space="preserve">Vlaams </w:t>
        </w:r>
        <w:r w:rsidRPr="42F99E7B">
          <w:rPr>
            <w:rStyle w:val="Hyperlink"/>
            <w:b/>
            <w:bCs/>
          </w:rPr>
          <w:t>strategisch plan</w:t>
        </w:r>
        <w:r w:rsidRPr="42F99E7B">
          <w:rPr>
            <w:rStyle w:val="Hyperlink"/>
          </w:rPr>
          <w:t xml:space="preserve"> hulp- en dienstverlening aan gedetineerden en geïnterneerden 2020-2025</w:t>
        </w:r>
      </w:hyperlink>
      <w:r>
        <w:t xml:space="preserve"> werd op 13 november 2020 goedgekeurd door de Vlaamse Regering. De beleidslijnen uit het strategisch plan worden ook vertaald naar een </w:t>
      </w:r>
      <w:r w:rsidRPr="42F99E7B">
        <w:rPr>
          <w:b/>
          <w:bCs/>
        </w:rPr>
        <w:t>lokaal actieplan</w:t>
      </w:r>
      <w:r>
        <w:t xml:space="preserve"> op maat van elke gevangenis. De lokale actieplannen 2021-2023 vind je op de </w:t>
      </w:r>
      <w:hyperlink w:history="1" r:id="rId16">
        <w:r w:rsidRPr="42F99E7B">
          <w:rPr>
            <w:rStyle w:val="Hyperlink"/>
          </w:rPr>
          <w:t>website</w:t>
        </w:r>
      </w:hyperlink>
      <w:r>
        <w:t xml:space="preserve"> van het agentschap.</w:t>
      </w:r>
    </w:p>
    <w:p w:rsidR="004A5DF0" w:rsidP="42F99E7B" w:rsidRDefault="004A5DF0" w14:paraId="6277EF1C" w14:textId="77777777">
      <w:pPr>
        <w:jc w:val="both"/>
      </w:pPr>
    </w:p>
    <w:p w:rsidR="004A5DF0" w:rsidP="42F99E7B" w:rsidRDefault="75ACFACB" w14:paraId="2E1CEF59" w14:textId="0EA8479E">
      <w:pPr>
        <w:jc w:val="both"/>
      </w:pPr>
      <w:r>
        <w:t xml:space="preserve">Het strategisch plan concretiseert het beleidskader dat de Vlaamse Regering uittekende in haar </w:t>
      </w:r>
      <w:hyperlink r:id="rId17">
        <w:r w:rsidRPr="4E6B88C4">
          <w:rPr>
            <w:rStyle w:val="Hyperlink"/>
            <w:b/>
            <w:bCs/>
          </w:rPr>
          <w:t>regeerakkoord</w:t>
        </w:r>
      </w:hyperlink>
      <w:r>
        <w:t xml:space="preserve"> en in de </w:t>
      </w:r>
      <w:hyperlink r:id="rId18">
        <w:r w:rsidRPr="4E6B88C4">
          <w:rPr>
            <w:rStyle w:val="Hyperlink"/>
            <w:b/>
            <w:bCs/>
          </w:rPr>
          <w:t>beleidsnota</w:t>
        </w:r>
        <w:r w:rsidRPr="4E6B88C4">
          <w:rPr>
            <w:rStyle w:val="Hyperlink"/>
          </w:rPr>
          <w:t xml:space="preserve"> Justitie en Handhaving</w:t>
        </w:r>
      </w:hyperlink>
      <w:r>
        <w:t xml:space="preserve"> van minister Demir. Belangrijke thema’s hierbinnen zijn o.a. de doelstellingen responsabilisering, re-integratie en beperking van recidive, waaraan men wil werken door op alle levensdomeinen (opleiding, onderwijs, welzijn, GGZ, wonen, werk, …) van bij de start van de strafuitvoering een aanbod te voorzien (hetgeen een inzet van alle vakministers vraagt). Bijzondere aandacht in het strategisch plan gaat naar o.a. volgende fenomenen en doelgroepen: intra-familiaal geweld, seksueel geweld, radicalisering, geestelijke gezondheidszorg, inclusief verslavingszorg, veelplegers en geïnterneerden. Ook het vermijden van breuken in het traject van de gedetineerde of geïnterneerde die in vrijheid wordt gesteld, vindt de regering noodzakelijk. Daarom wordt ingezet op trajectbegeleiding en op samenwerking met Justitiehuizen en lokale besturen. Tot slot is er veel aandacht voor geestelijke gezondheidsproblemen (inclusief verslaving) en voor samenwerking met de federaal bevoegde ministers.</w:t>
      </w:r>
    </w:p>
    <w:p w:rsidR="004A5DF0" w:rsidP="42F99E7B" w:rsidRDefault="004A5DF0" w14:paraId="2716EB92" w14:textId="77777777">
      <w:pPr>
        <w:jc w:val="both"/>
      </w:pPr>
    </w:p>
    <w:p w:rsidR="004A5DF0" w:rsidP="42F99E7B" w:rsidRDefault="004A5DF0" w14:paraId="35580965" w14:textId="77777777">
      <w:pPr>
        <w:jc w:val="both"/>
      </w:pPr>
      <w:r>
        <w:t xml:space="preserve">Het decreet biedt ook een </w:t>
      </w:r>
      <w:r w:rsidRPr="42F99E7B">
        <w:rPr>
          <w:b/>
          <w:bCs/>
        </w:rPr>
        <w:t>kader voor de gegevensverwerking en -uitwisseling</w:t>
      </w:r>
      <w:r>
        <w:t xml:space="preserve"> die nodig zijn om hulp- en dienstverlening aan gedetineerden kwaliteitsvol te kunnen organiseren. Op 12 mei 2023 keurde de Vlaamse Regering definitief het </w:t>
      </w:r>
      <w:hyperlink w:history="1" r:id="rId19">
        <w:r w:rsidRPr="42F99E7B">
          <w:rPr>
            <w:rStyle w:val="Hyperlink"/>
          </w:rPr>
          <w:t>uitvoeringsbesluit</w:t>
        </w:r>
      </w:hyperlink>
      <w:r>
        <w:t xml:space="preserve"> goed dat specifieert welke persoonsgegevens van gedetineerden kunnen verwerkt en gedeeld worden in het kader van de praktische organisatie van de hulp- en dienstverlening en in het kader van de individueel aangeboden hulp- en dienstverlening. </w:t>
      </w:r>
    </w:p>
    <w:p w:rsidR="004A5DF0" w:rsidP="42F99E7B" w:rsidRDefault="004A5DF0" w14:paraId="0D6D3ADD" w14:textId="77777777">
      <w:pPr>
        <w:jc w:val="both"/>
      </w:pPr>
    </w:p>
    <w:p w:rsidR="004A5DF0" w:rsidP="42F99E7B" w:rsidRDefault="004A5DF0" w14:paraId="3277FB97" w14:textId="77777777">
      <w:pPr>
        <w:jc w:val="both"/>
      </w:pPr>
      <w:r>
        <w:t>Het decreet voorziet tot slot dat alle bij de hulp- en dienstverlening betrokken actoren gegevens bezorgen aan de Vlaamse Regering met het oog op de evaluatie en de bijsturing van het hulp- en dienstverleningsaanbod (zie artikel 15). Dit artikel is momenteel echter nog niet in uitvoering: de modaliteiten van deze gegevensverwerking dienen nog nader te worden bepaald (via een uitvoeringsbesluit).</w:t>
      </w:r>
    </w:p>
    <w:p w:rsidR="00FE6FCC" w:rsidDel="0012100B" w:rsidP="42F99E7B" w:rsidRDefault="00FE6FCC" w14:paraId="62086FA3" w14:textId="54035EEB">
      <w:pPr>
        <w:jc w:val="both"/>
      </w:pPr>
    </w:p>
    <w:p w:rsidRPr="007B6A85" w:rsidR="00B358AE" w:rsidP="42F99E7B" w:rsidRDefault="00835267" w14:paraId="0000001B" w14:textId="606447EE">
      <w:pPr>
        <w:pStyle w:val="Kop2"/>
        <w:numPr>
          <w:ilvl w:val="1"/>
          <w:numId w:val="7"/>
        </w:numPr>
        <w:jc w:val="both"/>
        <w:rPr>
          <w:rFonts w:asciiTheme="majorHAnsi" w:hAnsiTheme="majorHAnsi"/>
          <w:lang w:val="nl-BE"/>
        </w:rPr>
      </w:pPr>
      <w:r w:rsidRPr="42F99E7B">
        <w:rPr>
          <w:rFonts w:asciiTheme="majorHAnsi" w:hAnsiTheme="majorHAnsi"/>
          <w:lang w:val="nl-BE"/>
        </w:rPr>
        <w:t>WAAROM</w:t>
      </w:r>
      <w:r w:rsidRPr="42F99E7B" w:rsidR="0012100B">
        <w:rPr>
          <w:rFonts w:asciiTheme="majorHAnsi" w:hAnsiTheme="majorHAnsi"/>
          <w:lang w:val="nl-BE"/>
        </w:rPr>
        <w:t xml:space="preserve"> </w:t>
      </w:r>
      <w:r w:rsidRPr="42F99E7B" w:rsidR="007B6A85">
        <w:rPr>
          <w:rFonts w:asciiTheme="majorHAnsi" w:hAnsiTheme="majorHAnsi"/>
          <w:lang w:val="nl-BE"/>
        </w:rPr>
        <w:t>(</w:t>
      </w:r>
      <w:r w:rsidRPr="42F99E7B" w:rsidR="0012100B">
        <w:rPr>
          <w:rFonts w:asciiTheme="majorHAnsi" w:hAnsiTheme="majorHAnsi"/>
          <w:lang w:val="nl-BE"/>
        </w:rPr>
        <w:t>nood aan centrale dataverzameling</w:t>
      </w:r>
      <w:r w:rsidRPr="42F99E7B" w:rsidR="007B6A85">
        <w:rPr>
          <w:rFonts w:asciiTheme="majorHAnsi" w:hAnsiTheme="majorHAnsi"/>
          <w:lang w:val="nl-BE"/>
        </w:rPr>
        <w:t>)</w:t>
      </w:r>
    </w:p>
    <w:p w:rsidR="0029630F" w:rsidP="42F99E7B" w:rsidRDefault="0029630F" w14:paraId="6E231ADB" w14:textId="6B78250D">
      <w:pPr>
        <w:jc w:val="both"/>
      </w:pPr>
      <w:r>
        <w:t xml:space="preserve">Artikel 15 van het </w:t>
      </w:r>
      <w:r w:rsidR="00FE6FCC">
        <w:t xml:space="preserve">decreet </w:t>
      </w:r>
      <w:r>
        <w:t xml:space="preserve">toont aan dat er al lange tijd vraag is naar een centrale gegevensverzameling om het aanbod en het beleid in het kader van de hulp- en dienstverlening aan gedetineerden te kunnen evalueren. Dit sluit aan bij de algemene ambitie binnen </w:t>
      </w:r>
      <w:r w:rsidR="00805C36">
        <w:t>het Agentschap</w:t>
      </w:r>
      <w:r>
        <w:t xml:space="preserve"> Justitie en Handhaving om meer </w:t>
      </w:r>
      <w:proofErr w:type="spellStart"/>
      <w:r>
        <w:t>evidence-based</w:t>
      </w:r>
      <w:proofErr w:type="spellEnd"/>
      <w:r>
        <w:t xml:space="preserve"> te werken. Ook het Rekenhof deed in zijn audit van de hulp- en dienstverlening de aanbeveling om meer centraal gegevens te verzamelen. Tijdens de uitvoering van het bovenlokale ESF-project “netwerken voor re-integratie” van de afdeling HDG werd door verscheidene betrokken partners </w:t>
      </w:r>
      <w:r>
        <w:t xml:space="preserve">recent nogmaals het belang van een centrale gegevens-set, om meer gezamenlijk beleid te kunnen voeren, onderstreept. </w:t>
      </w:r>
    </w:p>
    <w:p w:rsidR="0029630F" w:rsidP="42F99E7B" w:rsidRDefault="0029630F" w14:paraId="53CA23FE" w14:textId="77777777">
      <w:pPr>
        <w:jc w:val="both"/>
      </w:pPr>
    </w:p>
    <w:p w:rsidR="0029630F" w:rsidP="42F99E7B" w:rsidRDefault="0029630F" w14:paraId="6DEAC2B1" w14:textId="527040C6">
      <w:pPr>
        <w:jc w:val="both"/>
        <w:rPr>
          <w:rFonts w:eastAsia="Times New Roman"/>
          <w:color w:val="000000"/>
        </w:rPr>
      </w:pPr>
      <w:r>
        <w:t xml:space="preserve">Vandaag is er echter nog geen sprake van een systematische/ centrale gegevensverzameling of rapportage rond dit thema. </w:t>
      </w:r>
      <w:r w:rsidRPr="42F99E7B">
        <w:rPr>
          <w:lang w:val="nl-NL"/>
        </w:rPr>
        <w:t xml:space="preserve">We zijn het erover eens dat we 1) een centrale dataset dienen uit te tekenen en 2) </w:t>
      </w:r>
      <w:r w:rsidRPr="42F99E7B" w:rsidR="00AD3B5D">
        <w:rPr>
          <w:lang w:val="nl-NL"/>
        </w:rPr>
        <w:t xml:space="preserve">de effectieve dataverzameling (via </w:t>
      </w:r>
      <w:r w:rsidRPr="42F99E7B">
        <w:rPr>
          <w:lang w:val="nl-NL"/>
        </w:rPr>
        <w:t>een rapporteringsomgeving</w:t>
      </w:r>
      <w:r w:rsidRPr="42F99E7B" w:rsidR="00AD3B5D">
        <w:rPr>
          <w:lang w:val="nl-NL"/>
        </w:rPr>
        <w:t>)</w:t>
      </w:r>
      <w:r w:rsidRPr="42F99E7B">
        <w:rPr>
          <w:lang w:val="nl-NL"/>
        </w:rPr>
        <w:t xml:space="preserve"> moeten voorbereiden. </w:t>
      </w:r>
      <w:r w:rsidRPr="42F99E7B">
        <w:rPr>
          <w:rFonts w:eastAsia="Times New Roman"/>
          <w:color w:val="000000"/>
        </w:rPr>
        <w:t xml:space="preserve">Concreet betekent dit dat alle partners, op basis van de afgesproken dataset, gegevens aanleveren aan het Agentschap Justitie en Handhaving, die deze beschikbaar stelt via een rapporteringsomgeving aan alle partners. </w:t>
      </w:r>
    </w:p>
    <w:p w:rsidR="00A0273E" w:rsidP="42F99E7B" w:rsidRDefault="00A0273E" w14:paraId="50E85109" w14:textId="77777777">
      <w:pPr>
        <w:jc w:val="both"/>
        <w:rPr>
          <w:rFonts w:eastAsia="Times New Roman"/>
          <w:color w:val="000000"/>
        </w:rPr>
      </w:pPr>
    </w:p>
    <w:p w:rsidR="00A0273E" w:rsidP="42F99E7B" w:rsidRDefault="00A0273E" w14:paraId="6F0F3C15" w14:textId="53A5BE86">
      <w:pPr>
        <w:jc w:val="both"/>
        <w:rPr>
          <w:rFonts w:eastAsia="Times New Roman"/>
          <w:color w:val="000000"/>
        </w:rPr>
      </w:pPr>
      <w:r w:rsidRPr="42F99E7B">
        <w:rPr>
          <w:rFonts w:eastAsia="Times New Roman"/>
          <w:color w:val="000000"/>
        </w:rPr>
        <w:t xml:space="preserve">Op basis van de </w:t>
      </w:r>
      <w:r w:rsidRPr="42F99E7B" w:rsidR="00912966">
        <w:rPr>
          <w:rFonts w:eastAsia="Times New Roman"/>
          <w:color w:val="000000"/>
        </w:rPr>
        <w:t xml:space="preserve">aanbevelingen in de audit van het Rekenhof, </w:t>
      </w:r>
      <w:r w:rsidRPr="42F99E7B" w:rsidR="00C70D71">
        <w:rPr>
          <w:rFonts w:eastAsia="Times New Roman"/>
          <w:color w:val="000000"/>
        </w:rPr>
        <w:t>zal de centrale dataset minimaal volgende gegevens moeten omvatten:</w:t>
      </w:r>
    </w:p>
    <w:p w:rsidR="00C70D71" w:rsidP="00EE3298" w:rsidRDefault="00F37F4C" w14:paraId="41C7C437" w14:textId="1D5F6BC7">
      <w:pPr>
        <w:pStyle w:val="Lijstalinea"/>
        <w:numPr>
          <w:ilvl w:val="0"/>
          <w:numId w:val="27"/>
        </w:numPr>
        <w:jc w:val="both"/>
        <w:rPr>
          <w:rFonts w:eastAsia="Times New Roman"/>
          <w:color w:val="000000"/>
        </w:rPr>
      </w:pPr>
      <w:r w:rsidRPr="42F99E7B">
        <w:rPr>
          <w:rFonts w:eastAsia="Times New Roman"/>
          <w:color w:val="000000"/>
        </w:rPr>
        <w:t xml:space="preserve">Gegevens betreffende het </w:t>
      </w:r>
      <w:r w:rsidRPr="42F99E7B">
        <w:rPr>
          <w:rFonts w:eastAsia="Times New Roman"/>
          <w:b/>
          <w:bCs/>
          <w:color w:val="000000"/>
        </w:rPr>
        <w:t>aanbod</w:t>
      </w:r>
      <w:r w:rsidRPr="42F99E7B">
        <w:rPr>
          <w:rFonts w:eastAsia="Times New Roman"/>
          <w:color w:val="000000"/>
        </w:rPr>
        <w:t xml:space="preserve"> hulp- en dienstverlening aan gedetineerden </w:t>
      </w:r>
      <w:r w:rsidRPr="42F99E7B" w:rsidR="00A0583F">
        <w:rPr>
          <w:rFonts w:eastAsia="Times New Roman"/>
          <w:color w:val="000000"/>
        </w:rPr>
        <w:t>in de Vlaamse en Brusselse gevangenissen</w:t>
      </w:r>
    </w:p>
    <w:p w:rsidR="00A0583F" w:rsidP="00EE3298" w:rsidRDefault="00A0583F" w14:paraId="41AF475F" w14:textId="437299F0">
      <w:pPr>
        <w:pStyle w:val="Lijstalinea"/>
        <w:numPr>
          <w:ilvl w:val="0"/>
          <w:numId w:val="27"/>
        </w:numPr>
        <w:jc w:val="both"/>
        <w:rPr>
          <w:rFonts w:eastAsia="Times New Roman"/>
          <w:color w:val="000000"/>
        </w:rPr>
      </w:pPr>
      <w:r w:rsidRPr="42F99E7B">
        <w:rPr>
          <w:rFonts w:eastAsia="Times New Roman"/>
          <w:color w:val="000000"/>
        </w:rPr>
        <w:t xml:space="preserve">Gegevens betreffende de </w:t>
      </w:r>
      <w:r w:rsidRPr="42F99E7B">
        <w:rPr>
          <w:rFonts w:eastAsia="Times New Roman"/>
          <w:b/>
          <w:bCs/>
          <w:color w:val="000000"/>
        </w:rPr>
        <w:t>huidige personeelsinzet</w:t>
      </w:r>
      <w:r w:rsidRPr="42F99E7B">
        <w:rPr>
          <w:rFonts w:eastAsia="Times New Roman"/>
          <w:color w:val="000000"/>
        </w:rPr>
        <w:t xml:space="preserve"> </w:t>
      </w:r>
      <w:r w:rsidRPr="42F99E7B">
        <w:rPr>
          <w:rFonts w:eastAsia="Times New Roman"/>
          <w:b/>
          <w:bCs/>
          <w:color w:val="000000"/>
        </w:rPr>
        <w:t>vanuit alle partnerorganisaties en beleidsdomeinen</w:t>
      </w:r>
      <w:r w:rsidRPr="42F99E7B">
        <w:rPr>
          <w:rFonts w:eastAsia="Times New Roman"/>
          <w:color w:val="000000"/>
        </w:rPr>
        <w:t xml:space="preserve"> </w:t>
      </w:r>
      <w:r w:rsidRPr="42F99E7B" w:rsidR="004A3990">
        <w:rPr>
          <w:rFonts w:eastAsia="Times New Roman"/>
          <w:color w:val="000000"/>
        </w:rPr>
        <w:t>voor de organisatie van de hulp- en dienstverlening aan gedetineerden</w:t>
      </w:r>
    </w:p>
    <w:p w:rsidR="004A3990" w:rsidP="00EE3298" w:rsidRDefault="004A3990" w14:paraId="04D2747D" w14:textId="73EA614F">
      <w:pPr>
        <w:pStyle w:val="Lijstalinea"/>
        <w:numPr>
          <w:ilvl w:val="0"/>
          <w:numId w:val="27"/>
        </w:numPr>
        <w:jc w:val="both"/>
        <w:rPr>
          <w:rFonts w:eastAsia="Times New Roman"/>
          <w:color w:val="000000"/>
        </w:rPr>
      </w:pPr>
      <w:r w:rsidRPr="42F99E7B">
        <w:rPr>
          <w:rFonts w:eastAsia="Times New Roman"/>
          <w:color w:val="000000"/>
        </w:rPr>
        <w:t xml:space="preserve">Gegevens betreffende de </w:t>
      </w:r>
      <w:r w:rsidRPr="42F99E7B">
        <w:rPr>
          <w:rFonts w:eastAsia="Times New Roman"/>
          <w:b/>
          <w:bCs/>
          <w:color w:val="000000"/>
        </w:rPr>
        <w:t>financiering van het aanbod</w:t>
      </w:r>
      <w:r w:rsidRPr="42F99E7B">
        <w:rPr>
          <w:rFonts w:eastAsia="Times New Roman"/>
          <w:color w:val="000000"/>
        </w:rPr>
        <w:t xml:space="preserve"> hulp- en dienstverlening aan ged</w:t>
      </w:r>
      <w:r w:rsidRPr="42F99E7B" w:rsidR="00AD3B5D">
        <w:rPr>
          <w:rFonts w:eastAsia="Times New Roman"/>
          <w:color w:val="000000"/>
        </w:rPr>
        <w:t>etineerden</w:t>
      </w:r>
    </w:p>
    <w:p w:rsidRPr="00AD3B5D" w:rsidR="00AD3B5D" w:rsidP="42F99E7B" w:rsidRDefault="00AD3B5D" w14:paraId="6FD1E62C" w14:textId="19E8FF3A">
      <w:pPr>
        <w:pStyle w:val="Lijstalinea"/>
        <w:numPr>
          <w:ilvl w:val="0"/>
          <w:numId w:val="27"/>
        </w:numPr>
        <w:jc w:val="both"/>
        <w:rPr>
          <w:rFonts w:eastAsia="Times New Roman"/>
          <w:color w:val="000000"/>
        </w:rPr>
      </w:pPr>
      <w:r w:rsidRPr="42F99E7B">
        <w:rPr>
          <w:rFonts w:eastAsia="Times New Roman"/>
          <w:color w:val="000000"/>
        </w:rPr>
        <w:t xml:space="preserve">Gegevens betreffende het </w:t>
      </w:r>
      <w:r w:rsidRPr="42F99E7B">
        <w:rPr>
          <w:rFonts w:eastAsia="Times New Roman"/>
          <w:b/>
          <w:bCs/>
          <w:color w:val="000000"/>
        </w:rPr>
        <w:t>profiel van de gedetineerdenpopulatie</w:t>
      </w:r>
      <w:r w:rsidRPr="42F99E7B">
        <w:rPr>
          <w:rFonts w:eastAsia="Times New Roman"/>
          <w:color w:val="000000"/>
        </w:rPr>
        <w:t xml:space="preserve"> in de Vlaamse en Brusselse gevangenissen</w:t>
      </w:r>
    </w:p>
    <w:p w:rsidR="00A0273E" w:rsidP="42F99E7B" w:rsidRDefault="00A0273E" w14:paraId="788C0992" w14:textId="77777777">
      <w:pPr>
        <w:jc w:val="both"/>
        <w:rPr>
          <w:rFonts w:eastAsia="Times New Roman"/>
          <w:color w:val="000000"/>
        </w:rPr>
      </w:pPr>
    </w:p>
    <w:p w:rsidR="00A32664" w:rsidP="42F99E7B" w:rsidRDefault="00A0273E" w14:paraId="3ADE04B6" w14:textId="35712DB5">
      <w:pPr>
        <w:jc w:val="both"/>
        <w:rPr>
          <w:rFonts w:eastAsia="Times New Roman"/>
          <w:color w:val="000000"/>
        </w:rPr>
      </w:pPr>
      <w:r>
        <w:t>Aangezien elke sector zijn eigen basiswerking en een eigen ‘taal’ heeft, moeten we een gemeenschappelijke taal vinden</w:t>
      </w:r>
      <w:r w:rsidR="00AD3B5D">
        <w:t xml:space="preserve"> om deze gegevens overkoepelend over alle betrokken organisaties en beleidsdomeinen heen, in kaart te kunnen brengen.</w:t>
      </w:r>
    </w:p>
    <w:p w:rsidR="00FA5CF4" w:rsidP="42F99E7B" w:rsidRDefault="00FA5CF4" w14:paraId="42A0B230" w14:textId="1C1FA1F0">
      <w:pPr>
        <w:jc w:val="both"/>
        <w:rPr>
          <w:rFonts w:eastAsia="Times New Roman"/>
          <w:color w:val="000000"/>
        </w:rPr>
      </w:pPr>
    </w:p>
    <w:p w:rsidRPr="00A434DC" w:rsidR="00B358AE" w:rsidP="4E6B88C4" w:rsidRDefault="00835267" w14:paraId="00000023" w14:textId="2DAA8F53">
      <w:pPr>
        <w:pStyle w:val="Kop2"/>
        <w:numPr>
          <w:ilvl w:val="1"/>
          <w:numId w:val="7"/>
        </w:numPr>
        <w:pBdr>
          <w:top w:val="nil"/>
          <w:left w:val="nil"/>
          <w:bottom w:val="nil"/>
          <w:right w:val="nil"/>
          <w:between w:val="nil"/>
        </w:pBdr>
        <w:spacing w:line="400" w:lineRule="auto"/>
        <w:jc w:val="both"/>
        <w:rPr>
          <w:rFonts w:asciiTheme="majorHAnsi" w:hAnsiTheme="majorHAnsi"/>
        </w:rPr>
      </w:pPr>
      <w:r w:rsidRPr="4E6B88C4">
        <w:rPr>
          <w:rFonts w:asciiTheme="majorHAnsi" w:hAnsiTheme="majorHAnsi"/>
        </w:rPr>
        <w:t>USE CASES</w:t>
      </w:r>
    </w:p>
    <w:p w:rsidR="5F85F9D8" w:rsidP="4E6B88C4" w:rsidRDefault="5F85F9D8" w14:paraId="017FAD9F" w14:textId="2E3069D6">
      <w:pPr>
        <w:jc w:val="both"/>
        <w:rPr>
          <w:ins w:author="Van Cutsem Martine" w:date="2023-11-24T16:16:00Z" w:id="0"/>
        </w:rPr>
      </w:pPr>
      <w:ins w:author="Van Cutsem Martine" w:date="2023-11-24T14:04:00Z" w:id="1">
        <w:r w:rsidRPr="4E6B88C4">
          <w:t xml:space="preserve">Er zijn verschillende </w:t>
        </w:r>
        <w:proofErr w:type="spellStart"/>
        <w:r w:rsidRPr="4E6B88C4">
          <w:t>use</w:t>
        </w:r>
        <w:proofErr w:type="spellEnd"/>
        <w:r w:rsidRPr="4E6B88C4">
          <w:t xml:space="preserve"> cases </w:t>
        </w:r>
      </w:ins>
      <w:ins w:author="Van Cutsem Martine" w:date="2023-11-24T14:05:00Z" w:id="2">
        <w:r w:rsidRPr="4E6B88C4">
          <w:t xml:space="preserve">waarvoor de standaardisatie van </w:t>
        </w:r>
      </w:ins>
      <w:ins w:author="Van Cutsem Martine" w:date="2023-11-24T14:06:00Z" w:id="3">
        <w:r w:rsidRPr="4E6B88C4" w:rsidR="2A8889D2">
          <w:t>datastromen</w:t>
        </w:r>
      </w:ins>
      <w:ins w:author="Van Cutsem Martine" w:date="2023-11-24T14:05:00Z" w:id="4">
        <w:r w:rsidRPr="4E6B88C4">
          <w:t xml:space="preserve"> met betrekking tot </w:t>
        </w:r>
      </w:ins>
      <w:ins w:author="Van Cutsem Martine" w:date="2023-11-24T15:25:00Z" w:id="5">
        <w:r w:rsidRPr="4E6B88C4" w:rsidR="36076CB5">
          <w:t xml:space="preserve">hulp- en dienstverlening van gedetineerden. </w:t>
        </w:r>
      </w:ins>
      <w:ins w:author="Van Cutsem Martine" w:date="2023-11-24T16:16:00Z" w:id="6">
        <w:r w:rsidR="0FD63505">
          <w:t xml:space="preserve">De hulp- en dienstverlening aan gedetineerden krijgt vorm via samenwerking binnen een uitgebreid netwerk van hulp- en dienstverleningsactoren (vb. scholen, VDAB, centra voor algemeen welzijnswerk, centra geestelijke gezondheidszorg, bibliotheken en sportverenigingen), die (meestal) hun aanbod binnen de gevangenismuren brengen. </w:t>
        </w:r>
      </w:ins>
    </w:p>
    <w:p w:rsidR="0FD63505" w:rsidRDefault="0FD63505" w14:paraId="39A43D89" w14:textId="24C05CE7">
      <w:pPr>
        <w:jc w:val="both"/>
        <w:rPr>
          <w:ins w:author="Van Cutsem Martine" w:date="2023-11-24T16:20:00Z" w:id="7"/>
        </w:rPr>
      </w:pPr>
      <w:ins w:author="Van Cutsem Martine" w:date="2023-11-24T16:16:00Z" w:id="8">
        <w:r>
          <w:t xml:space="preserve">De veelheid aan betrokken actoren, in combinatie met de specifieke gevangeniscontext (o.a. verouderde infrastructuur, tekort aan lokalen, geen internettoegang en beperkte bewegingsvrijheid voor gedetineerden) </w:t>
        </w:r>
      </w:ins>
      <w:ins w:author="Van Cutsem Martine" w:date="2023-11-24T16:17:00Z" w:id="9">
        <w:r w:rsidR="7A7EA777">
          <w:t xml:space="preserve">ontbreekt het momenteel aan </w:t>
        </w:r>
      </w:ins>
      <w:ins w:author="Van Cutsem Martine" w:date="2023-11-24T16:18:00Z" w:id="10">
        <w:r w:rsidR="7A7EA777">
          <w:t xml:space="preserve">een gestructureerde uitwisseling. </w:t>
        </w:r>
      </w:ins>
    </w:p>
    <w:p w:rsidR="1AD10CEA" w:rsidP="4E6B88C4" w:rsidRDefault="1AD10CEA" w14:paraId="13BC44AD" w14:textId="2BA4DB6D">
      <w:pPr>
        <w:jc w:val="both"/>
        <w:rPr>
          <w:ins w:author="Van Cutsem Martine" w:date="2023-11-24T16:16:00Z" w:id="11"/>
        </w:rPr>
      </w:pPr>
      <w:ins w:author="Van Cutsem Martine" w:date="2023-11-24T16:22:00Z" w:id="12">
        <w:r>
          <w:t>D</w:t>
        </w:r>
      </w:ins>
      <w:ins w:author="Van Cutsem Martine" w:date="2023-11-24T16:20:00Z" w:id="13">
        <w:r w:rsidR="0E5F0817">
          <w:t xml:space="preserve">e doelgroep </w:t>
        </w:r>
      </w:ins>
      <w:ins w:author="Van Cutsem Martine" w:date="2023-11-24T16:22:00Z" w:id="14">
        <w:r w:rsidR="295A9D9B">
          <w:t xml:space="preserve">is </w:t>
        </w:r>
      </w:ins>
      <w:ins w:author="Van Cutsem Martine" w:date="2023-11-24T16:20:00Z" w:id="15">
        <w:r w:rsidR="0E5F0817">
          <w:t xml:space="preserve">vaak een klein deel is van de </w:t>
        </w:r>
      </w:ins>
      <w:ins w:author="Van Cutsem Martine" w:date="2023-11-24T16:21:00Z" w:id="16">
        <w:r w:rsidR="0E5F0817">
          <w:t xml:space="preserve">doelgroep van de betrokken actoren, </w:t>
        </w:r>
      </w:ins>
      <w:ins w:author="Van Cutsem Martine" w:date="2023-11-24T16:22:00Z" w:id="17">
        <w:r w:rsidR="51D55C4E">
          <w:t xml:space="preserve">die (soms) niet de opsplitsing kunnen maken. </w:t>
        </w:r>
      </w:ins>
    </w:p>
    <w:p w:rsidR="4E6B88C4" w:rsidP="4E6B88C4" w:rsidRDefault="4E6B88C4" w14:paraId="7B84B7EC" w14:textId="0328EF82">
      <w:pPr>
        <w:jc w:val="both"/>
      </w:pPr>
    </w:p>
    <w:p w:rsidRPr="00A434DC" w:rsidR="00B358AE" w:rsidP="4E6B88C4" w:rsidRDefault="00835267" w14:paraId="00000045" w14:textId="77777777">
      <w:pPr>
        <w:pStyle w:val="Kop1"/>
        <w:numPr>
          <w:ilvl w:val="0"/>
          <w:numId w:val="7"/>
        </w:numPr>
        <w:pBdr>
          <w:top w:val="nil"/>
          <w:left w:val="nil"/>
          <w:bottom w:val="nil"/>
          <w:right w:val="nil"/>
          <w:between w:val="nil"/>
        </w:pBdr>
        <w:spacing w:line="432" w:lineRule="auto"/>
        <w:jc w:val="both"/>
        <w:rPr>
          <w:rFonts w:asciiTheme="majorHAnsi" w:hAnsiTheme="majorHAnsi"/>
          <w:sz w:val="48"/>
          <w:szCs w:val="48"/>
        </w:rPr>
      </w:pPr>
      <w:r w:rsidRPr="4E6B88C4">
        <w:rPr>
          <w:rFonts w:asciiTheme="majorHAnsi" w:hAnsiTheme="majorHAnsi"/>
          <w:sz w:val="48"/>
          <w:szCs w:val="48"/>
        </w:rPr>
        <w:t>Scope</w:t>
      </w:r>
    </w:p>
    <w:p w:rsidR="635F1B0B" w:rsidP="4E6B88C4" w:rsidRDefault="635F1B0B" w14:paraId="3F139F76" w14:textId="3460D1A7">
      <w:pPr>
        <w:jc w:val="both"/>
        <w:rPr>
          <w:ins w:author="Van Cutsem Martine" w:date="2023-11-24T12:03:00Z" w:id="18"/>
        </w:rPr>
      </w:pPr>
      <w:ins w:author="Van Cutsem Martine" w:date="2023-11-24T12:03:00Z" w:id="19">
        <w:r>
          <w:t>De doelstelling van deze werkgroep is het in kaart brengen, definiëren en standaardiseren van informatie met betrekking tot de hulp- en dienstverlening van gedetineerden in Vlaamse en Brusselse gevangenissen.</w:t>
        </w:r>
      </w:ins>
    </w:p>
    <w:p w:rsidR="635F1B0B" w:rsidP="4E6B88C4" w:rsidRDefault="635F1B0B" w14:paraId="561F9C10" w14:textId="0A4F6E81">
      <w:pPr>
        <w:jc w:val="both"/>
        <w:rPr>
          <w:ins w:author="Van Cutsem Martine" w:date="2023-11-24T12:03:00Z" w:id="20"/>
        </w:rPr>
      </w:pPr>
      <w:ins w:author="Van Cutsem Martine" w:date="2023-11-24T12:03:00Z" w:id="21">
        <w:r>
          <w:t xml:space="preserve"> Volgende concepten zitten in scope:</w:t>
        </w:r>
      </w:ins>
    </w:p>
    <w:p w:rsidR="635F1B0B" w:rsidP="4E6B88C4" w:rsidRDefault="635F1B0B" w14:paraId="58B537C3" w14:textId="188F4FD4">
      <w:pPr>
        <w:pStyle w:val="Lijstalinea"/>
        <w:numPr>
          <w:ilvl w:val="0"/>
          <w:numId w:val="1"/>
        </w:numPr>
        <w:jc w:val="both"/>
        <w:rPr>
          <w:ins w:author="Van Cutsem Martine" w:date="2023-11-24T12:03:00Z" w:id="22"/>
          <w:rFonts w:eastAsia="Times New Roman"/>
          <w:color w:val="000000"/>
        </w:rPr>
      </w:pPr>
      <w:ins w:author="Van Cutsem Martine" w:date="2023-11-24T12:03:00Z" w:id="23">
        <w:r w:rsidRPr="4E6B88C4">
          <w:rPr>
            <w:rFonts w:eastAsia="Times New Roman"/>
            <w:color w:val="000000"/>
          </w:rPr>
          <w:t xml:space="preserve">Gegevens betreffende het </w:t>
        </w:r>
        <w:r w:rsidRPr="4E6B88C4">
          <w:rPr>
            <w:rFonts w:eastAsia="Times New Roman"/>
            <w:b/>
            <w:bCs/>
            <w:color w:val="000000"/>
          </w:rPr>
          <w:t>aanbod</w:t>
        </w:r>
        <w:r w:rsidRPr="4E6B88C4">
          <w:rPr>
            <w:rFonts w:eastAsia="Times New Roman"/>
            <w:color w:val="000000"/>
          </w:rPr>
          <w:t xml:space="preserve"> hulp- en dienstverlening aan gedetineerden in de Vlaamse en Brusselse gevangenissen</w:t>
        </w:r>
      </w:ins>
    </w:p>
    <w:p w:rsidR="635F1B0B" w:rsidP="4E6B88C4" w:rsidRDefault="635F1B0B" w14:paraId="7DC38E4B" w14:textId="7FBD3C9A">
      <w:pPr>
        <w:pStyle w:val="Lijstalinea"/>
        <w:numPr>
          <w:ilvl w:val="0"/>
          <w:numId w:val="3"/>
        </w:numPr>
        <w:jc w:val="both"/>
        <w:rPr>
          <w:ins w:author="Van Cutsem Martine" w:date="2023-11-24T12:03:00Z" w:id="24"/>
          <w:rFonts w:eastAsia="Times New Roman"/>
          <w:color w:val="000000"/>
        </w:rPr>
      </w:pPr>
      <w:ins w:author="Van Cutsem Martine" w:date="2023-11-24T12:03:00Z" w:id="25">
        <w:r w:rsidRPr="4E6B88C4">
          <w:rPr>
            <w:rFonts w:eastAsia="Times New Roman"/>
            <w:color w:val="000000"/>
          </w:rPr>
          <w:t xml:space="preserve">Gegevens betreffende de </w:t>
        </w:r>
        <w:r w:rsidRPr="4E6B88C4">
          <w:rPr>
            <w:rFonts w:eastAsia="Times New Roman"/>
            <w:b/>
            <w:bCs/>
            <w:color w:val="000000"/>
          </w:rPr>
          <w:t>huidige personeelsinzet</w:t>
        </w:r>
        <w:r w:rsidRPr="4E6B88C4">
          <w:rPr>
            <w:rFonts w:eastAsia="Times New Roman"/>
            <w:color w:val="000000"/>
          </w:rPr>
          <w:t xml:space="preserve"> </w:t>
        </w:r>
        <w:r w:rsidRPr="4E6B88C4">
          <w:rPr>
            <w:rFonts w:eastAsia="Times New Roman"/>
            <w:b/>
            <w:bCs/>
            <w:color w:val="000000"/>
          </w:rPr>
          <w:t>vanuit alle partnerorganisaties en beleidsdomeinen</w:t>
        </w:r>
        <w:r w:rsidRPr="4E6B88C4">
          <w:rPr>
            <w:rFonts w:eastAsia="Times New Roman"/>
            <w:color w:val="000000"/>
          </w:rPr>
          <w:t xml:space="preserve"> voor de organisatie van de hulp- en dienstverlening aan gedetineerden</w:t>
        </w:r>
      </w:ins>
    </w:p>
    <w:p w:rsidR="635F1B0B" w:rsidP="4E6B88C4" w:rsidRDefault="635F1B0B" w14:paraId="0A5FBBE1" w14:textId="7FBD3C9A">
      <w:pPr>
        <w:pStyle w:val="Lijstalinea"/>
        <w:numPr>
          <w:ilvl w:val="0"/>
          <w:numId w:val="3"/>
        </w:numPr>
        <w:jc w:val="both"/>
        <w:rPr>
          <w:ins w:author="Van Cutsem Martine" w:date="2023-11-24T12:03:00Z" w:id="26"/>
          <w:rFonts w:eastAsia="Times New Roman"/>
          <w:color w:val="000000"/>
        </w:rPr>
      </w:pPr>
      <w:ins w:author="Van Cutsem Martine" w:date="2023-11-24T12:03:00Z" w:id="27">
        <w:r w:rsidRPr="4E6B88C4">
          <w:rPr>
            <w:rFonts w:eastAsia="Times New Roman"/>
            <w:color w:val="000000"/>
          </w:rPr>
          <w:t xml:space="preserve">Gegevens betreffende de </w:t>
        </w:r>
        <w:r w:rsidRPr="4E6B88C4">
          <w:rPr>
            <w:rFonts w:eastAsia="Times New Roman"/>
            <w:b/>
            <w:bCs/>
            <w:color w:val="000000"/>
          </w:rPr>
          <w:t>financiering van het aanbod</w:t>
        </w:r>
        <w:r w:rsidRPr="4E6B88C4">
          <w:rPr>
            <w:rFonts w:eastAsia="Times New Roman"/>
            <w:color w:val="000000"/>
          </w:rPr>
          <w:t xml:space="preserve"> hulp- en dienstverlening aan gedetineerden</w:t>
        </w:r>
      </w:ins>
    </w:p>
    <w:p w:rsidR="635F1B0B" w:rsidP="4E6B88C4" w:rsidRDefault="635F1B0B" w14:paraId="6148AD7E" w14:textId="1EB3354F">
      <w:pPr>
        <w:pStyle w:val="Lijstalinea"/>
        <w:numPr>
          <w:ilvl w:val="0"/>
          <w:numId w:val="3"/>
        </w:numPr>
        <w:jc w:val="both"/>
        <w:rPr>
          <w:ins w:author="Van Cutsem Martine" w:date="2023-11-24T12:03:00Z" w:id="28"/>
          <w:rFonts w:eastAsia="Times New Roman"/>
          <w:color w:val="000000"/>
        </w:rPr>
      </w:pPr>
      <w:ins w:author="Van Cutsem Martine" w:date="2023-11-24T12:03:00Z" w:id="29">
        <w:r w:rsidRPr="4E6B88C4">
          <w:rPr>
            <w:rFonts w:eastAsia="Times New Roman"/>
            <w:color w:val="000000"/>
          </w:rPr>
          <w:t xml:space="preserve">Gegevens betreffende het </w:t>
        </w:r>
        <w:r w:rsidRPr="4E6B88C4">
          <w:rPr>
            <w:rFonts w:eastAsia="Times New Roman"/>
            <w:b/>
            <w:bCs/>
            <w:color w:val="000000"/>
          </w:rPr>
          <w:t>profiel van de gedetineerdenpopulatie</w:t>
        </w:r>
        <w:r w:rsidRPr="4E6B88C4">
          <w:rPr>
            <w:rFonts w:eastAsia="Times New Roman"/>
            <w:color w:val="000000"/>
          </w:rPr>
          <w:t xml:space="preserve"> in de Vlaamse en Brusselse gevangenissen</w:t>
        </w:r>
      </w:ins>
    </w:p>
    <w:p w:rsidR="635F1B0B" w:rsidP="4E6B88C4" w:rsidRDefault="635F1B0B" w14:paraId="07EFCBE8" w14:textId="70F2E866">
      <w:pPr>
        <w:jc w:val="both"/>
        <w:rPr>
          <w:ins w:author="Van Cutsem Martine" w:date="2023-11-24T12:03:00Z" w:id="30"/>
        </w:rPr>
      </w:pPr>
      <w:ins w:author="Van Cutsem Martine" w:date="2023-11-24T12:03:00Z" w:id="31">
        <w:r>
          <w:t xml:space="preserve">In business werkgroep sessie zullen we de verschillende </w:t>
        </w:r>
        <w:proofErr w:type="spellStart"/>
        <w:r>
          <w:t>use</w:t>
        </w:r>
        <w:proofErr w:type="spellEnd"/>
        <w:r>
          <w:t>-cases van de stakeholders evalueren om de detailscope te bepalen.</w:t>
        </w:r>
      </w:ins>
    </w:p>
    <w:p w:rsidR="4E6B88C4" w:rsidP="4E6B88C4" w:rsidRDefault="4E6B88C4" w14:paraId="08D57947" w14:textId="3EEF351E">
      <w:pPr>
        <w:jc w:val="both"/>
      </w:pPr>
    </w:p>
    <w:p w:rsidR="4E6B88C4" w:rsidP="4E6B88C4" w:rsidRDefault="4E6B88C4" w14:paraId="7DB1587F" w14:textId="02F8B337">
      <w:pPr>
        <w:jc w:val="both"/>
        <w:rPr>
          <w:del w:author="Van Cutsem Martine" w:date="2023-11-24T12:02:00Z" w:id="32"/>
        </w:rPr>
      </w:pPr>
    </w:p>
    <w:p w:rsidRPr="00A434DC" w:rsidR="00B358AE" w:rsidP="45BB4B96" w:rsidRDefault="00835267" w14:paraId="00000050" w14:textId="77777777">
      <w:pPr>
        <w:pStyle w:val="Kop1"/>
        <w:numPr>
          <w:ilvl w:val="0"/>
          <w:numId w:val="7"/>
        </w:numPr>
        <w:pBdr>
          <w:top w:val="nil" w:color="000000" w:sz="0" w:space="0"/>
          <w:left w:val="nil" w:color="000000" w:sz="0" w:space="0"/>
          <w:bottom w:val="nil" w:color="000000" w:sz="0" w:space="0"/>
          <w:right w:val="nil" w:color="000000" w:sz="0" w:space="0"/>
          <w:between w:val="nil" w:color="000000" w:sz="0" w:space="0"/>
        </w:pBdr>
        <w:spacing w:line="432" w:lineRule="auto"/>
        <w:jc w:val="both"/>
        <w:rPr>
          <w:rFonts w:ascii="Calibri" w:hAnsi="Calibri" w:asciiTheme="majorAscii" w:hAnsiTheme="majorAscii"/>
          <w:sz w:val="48"/>
          <w:szCs w:val="48"/>
        </w:rPr>
      </w:pPr>
      <w:commentRangeStart w:id="428480864"/>
      <w:r w:rsidRPr="45BB4B96" w:rsidR="3E335080">
        <w:rPr>
          <w:rFonts w:ascii="Calibri" w:hAnsi="Calibri" w:asciiTheme="majorAscii" w:hAnsiTheme="majorAscii"/>
          <w:sz w:val="48"/>
          <w:szCs w:val="48"/>
        </w:rPr>
        <w:t>Stakeholders</w:t>
      </w:r>
      <w:commentRangeEnd w:id="428480864"/>
      <w:r>
        <w:rPr>
          <w:rStyle w:val="CommentReference"/>
        </w:rPr>
        <w:commentReference w:id="428480864"/>
      </w:r>
    </w:p>
    <w:p w:rsidRPr="00A434DC" w:rsidR="00B358AE" w:rsidRDefault="00835267" w14:paraId="00000051" w14:textId="7B0F284D">
      <w:pPr>
        <w:spacing w:before="0" w:after="240" w:line="240" w:lineRule="auto"/>
        <w:jc w:val="both"/>
        <w:rPr>
          <w:rFonts w:eastAsia="FlandersArtSans-Light" w:asciiTheme="majorHAnsi" w:hAnsiTheme="majorHAnsi" w:cstheme="majorHAnsi"/>
          <w:color w:val="000000"/>
          <w:sz w:val="20"/>
          <w:szCs w:val="20"/>
        </w:rPr>
      </w:pPr>
      <w:r w:rsidRPr="00A434DC">
        <w:rPr>
          <w:rFonts w:eastAsia="FlandersArtSans-Light" w:asciiTheme="majorHAnsi" w:hAnsiTheme="majorHAnsi" w:cstheme="majorHAnsi"/>
          <w:color w:val="000000"/>
          <w:sz w:val="20"/>
          <w:szCs w:val="20"/>
        </w:rPr>
        <w:t>De belanghebbenden van dit traject zijn onder meer:</w:t>
      </w:r>
    </w:p>
    <w:tbl>
      <w:tblPr>
        <w:tblStyle w:val="Tabelrasterlicht"/>
        <w:tblW w:w="9592" w:type="dxa"/>
        <w:tblLayout w:type="fixed"/>
        <w:tblLook w:val="0400" w:firstRow="0" w:lastRow="0" w:firstColumn="0" w:lastColumn="0" w:noHBand="0" w:noVBand="1"/>
      </w:tblPr>
      <w:tblGrid>
        <w:gridCol w:w="3539"/>
        <w:gridCol w:w="6053"/>
      </w:tblGrid>
      <w:tr w:rsidRPr="00A434DC" w:rsidR="00B358AE" w:rsidTr="4E6B88C4" w14:paraId="1D4BEB9F" w14:textId="77777777">
        <w:tc>
          <w:tcPr>
            <w:tcW w:w="3539" w:type="dxa"/>
            <w:shd w:val="clear" w:color="auto" w:fill="D7D6D6" w:themeFill="accent2" w:themeFillTint="33"/>
          </w:tcPr>
          <w:p w:rsidRPr="00A434DC" w:rsidR="00B358AE" w:rsidP="4E6B88C4" w:rsidRDefault="00835267" w14:paraId="00000052" w14:textId="77777777">
            <w:pPr>
              <w:jc w:val="both"/>
              <w:rPr>
                <w:rFonts w:eastAsia="Arial" w:asciiTheme="majorHAnsi" w:hAnsiTheme="majorHAnsi" w:cstheme="majorBidi"/>
                <w:b/>
                <w:bCs/>
                <w:sz w:val="20"/>
                <w:szCs w:val="20"/>
              </w:rPr>
            </w:pPr>
            <w:r w:rsidRPr="4E6B88C4">
              <w:rPr>
                <w:rFonts w:eastAsia="FlandersArtSans-Light" w:asciiTheme="majorHAnsi" w:hAnsiTheme="majorHAnsi" w:cstheme="majorBidi"/>
                <w:b/>
                <w:bCs/>
                <w:color w:val="000000"/>
                <w:sz w:val="20"/>
                <w:szCs w:val="20"/>
              </w:rPr>
              <w:t>Stakeholder type</w:t>
            </w:r>
          </w:p>
        </w:tc>
        <w:tc>
          <w:tcPr>
            <w:tcW w:w="6053" w:type="dxa"/>
            <w:shd w:val="clear" w:color="auto" w:fill="D7D6D6" w:themeFill="accent2" w:themeFillTint="33"/>
          </w:tcPr>
          <w:p w:rsidRPr="00A434DC" w:rsidR="00B358AE" w:rsidP="4E6B88C4" w:rsidRDefault="00835267" w14:paraId="00000053" w14:textId="77777777">
            <w:pPr>
              <w:jc w:val="both"/>
              <w:rPr>
                <w:rFonts w:eastAsia="Arial" w:asciiTheme="majorHAnsi" w:hAnsiTheme="majorHAnsi" w:cstheme="majorBidi"/>
                <w:b/>
                <w:bCs/>
                <w:i/>
                <w:iCs/>
                <w:sz w:val="20"/>
                <w:szCs w:val="20"/>
              </w:rPr>
            </w:pPr>
            <w:r w:rsidRPr="4E6B88C4">
              <w:rPr>
                <w:rFonts w:eastAsia="FlandersArtSans-Light" w:asciiTheme="majorHAnsi" w:hAnsiTheme="majorHAnsi" w:cstheme="majorBidi"/>
                <w:b/>
                <w:bCs/>
                <w:color w:val="000000"/>
                <w:sz w:val="20"/>
                <w:szCs w:val="20"/>
              </w:rPr>
              <w:t>Voorbeelden</w:t>
            </w:r>
          </w:p>
        </w:tc>
      </w:tr>
      <w:tr w:rsidRPr="00A434DC" w:rsidR="00B358AE" w:rsidTr="4E6B88C4" w14:paraId="45E6FF2D" w14:textId="77777777">
        <w:tc>
          <w:tcPr>
            <w:tcW w:w="3539" w:type="dxa"/>
          </w:tcPr>
          <w:p w:rsidRPr="00A17B4E" w:rsidR="00B358AE" w:rsidP="4E6B88C4" w:rsidRDefault="1FD1FCC2" w14:paraId="00000086" w14:textId="40E01F75">
            <w:pPr>
              <w:pBdr>
                <w:top w:val="nil"/>
                <w:left w:val="nil"/>
                <w:bottom w:val="nil"/>
                <w:right w:val="nil"/>
                <w:between w:val="nil"/>
              </w:pBdr>
              <w:spacing w:line="240" w:lineRule="auto"/>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color w:val="000000"/>
                <w:sz w:val="20"/>
                <w:szCs w:val="20"/>
              </w:rPr>
              <w:t>HDG-a</w:t>
            </w:r>
            <w:r w:rsidRPr="4E6B88C4" w:rsidR="440EC55B">
              <w:rPr>
                <w:rFonts w:eastAsia="FlandersArtSans-Light" w:asciiTheme="majorHAnsi" w:hAnsiTheme="majorHAnsi" w:cstheme="majorBidi"/>
                <w:color w:val="000000"/>
                <w:sz w:val="20"/>
                <w:szCs w:val="20"/>
              </w:rPr>
              <w:t>ctoren + steunpunten/ belangenvertegenwoordigers</w:t>
            </w:r>
          </w:p>
        </w:tc>
        <w:tc>
          <w:tcPr>
            <w:tcW w:w="6053" w:type="dxa"/>
          </w:tcPr>
          <w:p w:rsidR="00DB0A04" w:rsidP="13533057" w:rsidRDefault="00537179" w14:paraId="12BCB94B" w14:textId="5422D69E">
            <w:pPr>
              <w:numPr>
                <w:ilvl w:val="0"/>
                <w:numId w:val="15"/>
              </w:numPr>
              <w:spacing w:before="0"/>
              <w:jc w:val="both"/>
              <w:rPr>
                <w:rFonts w:eastAsia="FlandersArtSans-Light" w:asciiTheme="majorHAnsi" w:hAnsiTheme="majorHAnsi" w:cstheme="majorBidi"/>
                <w:color w:val="000000"/>
                <w:sz w:val="20"/>
                <w:szCs w:val="20"/>
              </w:rPr>
            </w:pPr>
            <w:r>
              <w:rPr>
                <w:rFonts w:eastAsia="FlandersArtSans-Light" w:asciiTheme="majorHAnsi" w:hAnsiTheme="majorHAnsi" w:cstheme="majorBidi"/>
                <w:color w:val="000000"/>
                <w:sz w:val="20"/>
                <w:szCs w:val="20"/>
              </w:rPr>
              <w:t>Centra voor volwassenonderwijs</w:t>
            </w:r>
          </w:p>
          <w:p w:rsidR="00537179" w:rsidP="4E6B88C4" w:rsidRDefault="31FD5BAA" w14:paraId="771F0B3B" w14:textId="69678E8A">
            <w:pPr>
              <w:numPr>
                <w:ilvl w:val="0"/>
                <w:numId w:val="15"/>
              </w:numPr>
              <w:spacing w:before="0"/>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color w:val="000000"/>
                <w:sz w:val="20"/>
                <w:szCs w:val="20"/>
              </w:rPr>
              <w:t>Vlaams ondersteuningscentrum volwassenenonderwijs (VOCVO)</w:t>
            </w:r>
          </w:p>
          <w:p w:rsidR="00537179" w:rsidP="4E6B88C4" w:rsidRDefault="31FD5BAA" w14:paraId="1388ED82" w14:textId="6D829004">
            <w:pPr>
              <w:numPr>
                <w:ilvl w:val="0"/>
                <w:numId w:val="15"/>
              </w:numPr>
              <w:spacing w:before="0"/>
              <w:jc w:val="both"/>
              <w:rPr>
                <w:rFonts w:eastAsia="FlandersArtSans-Light" w:asciiTheme="majorHAnsi" w:hAnsiTheme="majorHAnsi" w:cstheme="majorBidi"/>
                <w:color w:val="000000"/>
                <w:sz w:val="20"/>
                <w:szCs w:val="20"/>
              </w:rPr>
            </w:pPr>
            <w:proofErr w:type="spellStart"/>
            <w:r w:rsidRPr="4E6B88C4">
              <w:rPr>
                <w:rFonts w:eastAsia="FlandersArtSans-Light" w:asciiTheme="majorHAnsi" w:hAnsiTheme="majorHAnsi" w:cstheme="majorBidi"/>
                <w:color w:val="000000"/>
                <w:sz w:val="20"/>
                <w:szCs w:val="20"/>
              </w:rPr>
              <w:t>Ligo</w:t>
            </w:r>
            <w:proofErr w:type="spellEnd"/>
            <w:r w:rsidRPr="4E6B88C4">
              <w:rPr>
                <w:rFonts w:eastAsia="FlandersArtSans-Light" w:asciiTheme="majorHAnsi" w:hAnsiTheme="majorHAnsi" w:cstheme="majorBidi"/>
                <w:color w:val="000000"/>
                <w:sz w:val="20"/>
                <w:szCs w:val="20"/>
              </w:rPr>
              <w:t>, c</w:t>
            </w:r>
            <w:r w:rsidRPr="4E6B88C4" w:rsidR="7546774B">
              <w:rPr>
                <w:rFonts w:eastAsia="FlandersArtSans-Light" w:asciiTheme="majorHAnsi" w:hAnsiTheme="majorHAnsi" w:cstheme="majorBidi"/>
                <w:color w:val="000000"/>
                <w:sz w:val="20"/>
                <w:szCs w:val="20"/>
              </w:rPr>
              <w:t>entra voor basiseducatie</w:t>
            </w:r>
          </w:p>
          <w:p w:rsidR="00AB6664" w:rsidP="4E6B88C4" w:rsidRDefault="1FD1FCC2" w14:paraId="7EECC1A7" w14:textId="77777777">
            <w:pPr>
              <w:numPr>
                <w:ilvl w:val="0"/>
                <w:numId w:val="15"/>
              </w:numPr>
              <w:ind w:left="714" w:hanging="357"/>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color w:val="000000"/>
                <w:sz w:val="20"/>
                <w:szCs w:val="20"/>
              </w:rPr>
              <w:t>Centra voor Algemeen Welzijnswerk + Steunpunt Mens en Samenleving</w:t>
            </w:r>
          </w:p>
          <w:p w:rsidR="00AB6664" w:rsidP="4E6B88C4" w:rsidRDefault="1FD1FCC2" w14:paraId="5BCE260B" w14:textId="77777777">
            <w:pPr>
              <w:numPr>
                <w:ilvl w:val="0"/>
                <w:numId w:val="15"/>
              </w:numPr>
              <w:ind w:left="714" w:hanging="357"/>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color w:val="000000"/>
                <w:sz w:val="20"/>
                <w:szCs w:val="20"/>
              </w:rPr>
              <w:t xml:space="preserve">Centra voor geestelijke gezondheidszorg + </w:t>
            </w:r>
            <w:proofErr w:type="spellStart"/>
            <w:r w:rsidRPr="4E6B88C4">
              <w:rPr>
                <w:rFonts w:eastAsia="FlandersArtSans-Light" w:asciiTheme="majorHAnsi" w:hAnsiTheme="majorHAnsi" w:cstheme="majorBidi"/>
                <w:color w:val="000000"/>
                <w:sz w:val="20"/>
                <w:szCs w:val="20"/>
              </w:rPr>
              <w:t>Zorgnet</w:t>
            </w:r>
            <w:proofErr w:type="spellEnd"/>
            <w:r w:rsidRPr="4E6B88C4">
              <w:rPr>
                <w:rFonts w:eastAsia="FlandersArtSans-Light" w:asciiTheme="majorHAnsi" w:hAnsiTheme="majorHAnsi" w:cstheme="majorBidi"/>
                <w:color w:val="000000"/>
                <w:sz w:val="20"/>
                <w:szCs w:val="20"/>
              </w:rPr>
              <w:t xml:space="preserve"> </w:t>
            </w:r>
            <w:proofErr w:type="spellStart"/>
            <w:r w:rsidRPr="4E6B88C4">
              <w:rPr>
                <w:rFonts w:eastAsia="FlandersArtSans-Light" w:asciiTheme="majorHAnsi" w:hAnsiTheme="majorHAnsi" w:cstheme="majorBidi"/>
                <w:color w:val="000000"/>
                <w:sz w:val="20"/>
                <w:szCs w:val="20"/>
              </w:rPr>
              <w:t>Icuro</w:t>
            </w:r>
            <w:proofErr w:type="spellEnd"/>
          </w:p>
          <w:p w:rsidR="00AB6664" w:rsidP="4E6B88C4" w:rsidRDefault="1FD1FCC2" w14:paraId="0E964FF0" w14:textId="77777777">
            <w:pPr>
              <w:numPr>
                <w:ilvl w:val="0"/>
                <w:numId w:val="15"/>
              </w:numPr>
              <w:ind w:left="714" w:hanging="357"/>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color w:val="000000"/>
                <w:sz w:val="20"/>
                <w:szCs w:val="20"/>
              </w:rPr>
              <w:t>Tandem vzw</w:t>
            </w:r>
          </w:p>
          <w:p w:rsidR="00AB6664" w:rsidP="4E6B88C4" w:rsidRDefault="1FD1FCC2" w14:paraId="11AC3CD7" w14:textId="2CDA9056">
            <w:pPr>
              <w:numPr>
                <w:ilvl w:val="0"/>
                <w:numId w:val="15"/>
              </w:numPr>
              <w:ind w:left="714" w:hanging="357"/>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color w:val="000000"/>
                <w:sz w:val="20"/>
                <w:szCs w:val="20"/>
              </w:rPr>
              <w:t>Sport</w:t>
            </w:r>
            <w:r w:rsidRPr="4E6B88C4" w:rsidR="6F7C3504">
              <w:rPr>
                <w:rFonts w:eastAsia="FlandersArtSans-Light" w:asciiTheme="majorHAnsi" w:hAnsiTheme="majorHAnsi" w:cstheme="majorBidi"/>
                <w:color w:val="000000"/>
                <w:sz w:val="20"/>
                <w:szCs w:val="20"/>
              </w:rPr>
              <w:t xml:space="preserve">- en culturele </w:t>
            </w:r>
            <w:r w:rsidRPr="4E6B88C4">
              <w:rPr>
                <w:rFonts w:eastAsia="FlandersArtSans-Light" w:asciiTheme="majorHAnsi" w:hAnsiTheme="majorHAnsi" w:cstheme="majorBidi"/>
                <w:color w:val="000000"/>
                <w:sz w:val="20"/>
                <w:szCs w:val="20"/>
              </w:rPr>
              <w:t>verenigingen</w:t>
            </w:r>
          </w:p>
          <w:p w:rsidR="00AB6664" w:rsidP="4E6B88C4" w:rsidRDefault="1FD1FCC2" w14:paraId="17A6B676" w14:textId="729B5CA5">
            <w:pPr>
              <w:numPr>
                <w:ilvl w:val="0"/>
                <w:numId w:val="15"/>
              </w:numPr>
              <w:ind w:left="714" w:hanging="357"/>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color w:val="000000"/>
                <w:sz w:val="20"/>
                <w:szCs w:val="20"/>
              </w:rPr>
              <w:t>Bibliotheken</w:t>
            </w:r>
            <w:r w:rsidRPr="4E6B88C4" w:rsidR="6F7C3504">
              <w:rPr>
                <w:rFonts w:eastAsia="FlandersArtSans-Light" w:asciiTheme="majorHAnsi" w:hAnsiTheme="majorHAnsi" w:cstheme="majorBidi"/>
                <w:color w:val="000000"/>
                <w:sz w:val="20"/>
                <w:szCs w:val="20"/>
              </w:rPr>
              <w:t xml:space="preserve"> (steden en gemeenten)</w:t>
            </w:r>
          </w:p>
          <w:p w:rsidR="00AB6664" w:rsidP="4E6B88C4" w:rsidRDefault="1FD1FCC2" w14:paraId="7FA10A76" w14:textId="77777777">
            <w:pPr>
              <w:numPr>
                <w:ilvl w:val="0"/>
                <w:numId w:val="15"/>
              </w:numPr>
              <w:spacing w:before="0"/>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color w:val="000000"/>
                <w:sz w:val="20"/>
                <w:szCs w:val="20"/>
              </w:rPr>
              <w:t>De Rode Antraciet</w:t>
            </w:r>
          </w:p>
          <w:p w:rsidRPr="00A17B4E" w:rsidR="0019113A" w:rsidP="4E6B88C4" w:rsidRDefault="67B830AB" w14:paraId="000000BC" w14:textId="33C8E1B2">
            <w:pPr>
              <w:numPr>
                <w:ilvl w:val="0"/>
                <w:numId w:val="15"/>
              </w:numPr>
              <w:spacing w:before="0"/>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color w:val="000000"/>
                <w:sz w:val="20"/>
                <w:szCs w:val="20"/>
              </w:rPr>
              <w:t>…</w:t>
            </w:r>
          </w:p>
        </w:tc>
      </w:tr>
      <w:tr w:rsidRPr="00A434DC" w:rsidR="00133545" w:rsidTr="4E6B88C4" w14:paraId="609B129D" w14:textId="77777777">
        <w:tc>
          <w:tcPr>
            <w:tcW w:w="3539" w:type="dxa"/>
          </w:tcPr>
          <w:p w:rsidRPr="00A17B4E" w:rsidR="00133545" w:rsidP="4E6B88C4" w:rsidRDefault="7546774B" w14:paraId="11B40970" w14:textId="1656F95D">
            <w:pPr>
              <w:pBdr>
                <w:top w:val="nil"/>
                <w:left w:val="nil"/>
                <w:bottom w:val="nil"/>
                <w:right w:val="nil"/>
                <w:between w:val="nil"/>
              </w:pBdr>
              <w:spacing w:line="240" w:lineRule="auto"/>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color w:val="000000"/>
                <w:sz w:val="20"/>
                <w:szCs w:val="20"/>
              </w:rPr>
              <w:t>Vlaamse Overheid</w:t>
            </w:r>
          </w:p>
        </w:tc>
        <w:tc>
          <w:tcPr>
            <w:tcW w:w="6053" w:type="dxa"/>
          </w:tcPr>
          <w:p w:rsidRPr="007B35C8" w:rsidR="007B35C8" w:rsidP="4E6B88C4" w:rsidRDefault="3F0E365D" w14:paraId="6A1A1C68" w14:textId="1DF70981">
            <w:pPr>
              <w:numPr>
                <w:ilvl w:val="0"/>
                <w:numId w:val="15"/>
              </w:numPr>
              <w:ind w:left="714" w:hanging="357"/>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color w:val="000000"/>
                <w:sz w:val="20"/>
                <w:szCs w:val="20"/>
              </w:rPr>
              <w:t>A</w:t>
            </w:r>
            <w:r w:rsidRPr="4E6B88C4" w:rsidR="05D2A3E6">
              <w:rPr>
                <w:rFonts w:eastAsia="FlandersArtSans-Light" w:asciiTheme="majorHAnsi" w:hAnsiTheme="majorHAnsi" w:cstheme="majorBidi"/>
                <w:color w:val="000000"/>
                <w:sz w:val="20"/>
                <w:szCs w:val="20"/>
              </w:rPr>
              <w:t>gentschap Justitie en Handhaving</w:t>
            </w:r>
            <w:r w:rsidRPr="4E6B88C4" w:rsidR="7F5A3C15">
              <w:rPr>
                <w:rFonts w:eastAsia="FlandersArtSans-Light" w:asciiTheme="majorHAnsi" w:hAnsiTheme="majorHAnsi" w:cstheme="majorBidi"/>
                <w:color w:val="000000"/>
                <w:sz w:val="20"/>
                <w:szCs w:val="20"/>
              </w:rPr>
              <w:t>, afdeling HDG</w:t>
            </w:r>
            <w:r w:rsidRPr="4E6B88C4" w:rsidR="05D2A3E6">
              <w:rPr>
                <w:rFonts w:eastAsia="FlandersArtSans-Light" w:asciiTheme="majorHAnsi" w:hAnsiTheme="majorHAnsi" w:cstheme="majorBidi"/>
                <w:color w:val="000000"/>
                <w:sz w:val="20"/>
                <w:szCs w:val="20"/>
              </w:rPr>
              <w:t xml:space="preserve"> </w:t>
            </w:r>
            <w:r w:rsidRPr="4E6B88C4">
              <w:rPr>
                <w:rFonts w:eastAsia="FlandersArtSans-Light" w:asciiTheme="majorHAnsi" w:hAnsiTheme="majorHAnsi" w:cstheme="majorBidi"/>
                <w:color w:val="000000"/>
                <w:sz w:val="20"/>
                <w:szCs w:val="20"/>
              </w:rPr>
              <w:t xml:space="preserve"> (</w:t>
            </w:r>
            <w:r w:rsidRPr="4E6B88C4" w:rsidR="7F5A3C15">
              <w:rPr>
                <w:rFonts w:eastAsia="FlandersArtSans-Light" w:asciiTheme="majorHAnsi" w:hAnsiTheme="majorHAnsi" w:cstheme="majorBidi"/>
                <w:color w:val="000000"/>
                <w:sz w:val="20"/>
                <w:szCs w:val="20"/>
              </w:rPr>
              <w:t>o.a. b</w:t>
            </w:r>
            <w:r w:rsidRPr="4E6B88C4" w:rsidR="7546774B">
              <w:rPr>
                <w:rFonts w:eastAsia="FlandersArtSans-Light" w:asciiTheme="majorHAnsi" w:hAnsiTheme="majorHAnsi" w:cstheme="majorBidi"/>
                <w:color w:val="000000"/>
                <w:sz w:val="20"/>
                <w:szCs w:val="20"/>
              </w:rPr>
              <w:t>eleidscoördinatoren</w:t>
            </w:r>
            <w:r w:rsidRPr="4E6B88C4">
              <w:rPr>
                <w:rFonts w:eastAsia="FlandersArtSans-Light" w:asciiTheme="majorHAnsi" w:hAnsiTheme="majorHAnsi" w:cstheme="majorBidi"/>
                <w:color w:val="000000"/>
                <w:sz w:val="20"/>
                <w:szCs w:val="20"/>
              </w:rPr>
              <w:t>)</w:t>
            </w:r>
            <w:r w:rsidRPr="4E6B88C4" w:rsidR="7F5A3C15">
              <w:rPr>
                <w:rFonts w:eastAsia="FlandersArtSans-Light" w:asciiTheme="majorHAnsi" w:hAnsiTheme="majorHAnsi" w:cstheme="majorBidi"/>
                <w:color w:val="000000"/>
                <w:sz w:val="20"/>
                <w:szCs w:val="20"/>
              </w:rPr>
              <w:t xml:space="preserve"> – afdeling Beleid – afdeling Justitiehuizen - …</w:t>
            </w:r>
          </w:p>
          <w:p w:rsidR="00D96BE7" w:rsidP="4E6B88C4" w:rsidRDefault="619FCF49" w14:paraId="7D9EE621" w14:textId="27B1C931">
            <w:pPr>
              <w:numPr>
                <w:ilvl w:val="0"/>
                <w:numId w:val="15"/>
              </w:numPr>
              <w:ind w:left="714" w:hanging="357"/>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color w:val="000000"/>
                <w:sz w:val="20"/>
                <w:szCs w:val="20"/>
              </w:rPr>
              <w:t>Departement Werk en Sociale Economie</w:t>
            </w:r>
          </w:p>
          <w:p w:rsidR="007D3949" w:rsidP="4E6B88C4" w:rsidRDefault="3F0E365D" w14:paraId="635A7F6A" w14:textId="1EBE2756">
            <w:pPr>
              <w:numPr>
                <w:ilvl w:val="0"/>
                <w:numId w:val="15"/>
              </w:numPr>
              <w:ind w:left="714" w:hanging="357"/>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color w:val="000000"/>
                <w:sz w:val="20"/>
                <w:szCs w:val="20"/>
              </w:rPr>
              <w:t>VDAB</w:t>
            </w:r>
            <w:r w:rsidRPr="4E6B88C4" w:rsidR="0C5BB4B9">
              <w:rPr>
                <w:rFonts w:eastAsia="FlandersArtSans-Light" w:asciiTheme="majorHAnsi" w:hAnsiTheme="majorHAnsi" w:cstheme="majorBidi"/>
                <w:color w:val="000000"/>
                <w:sz w:val="20"/>
                <w:szCs w:val="20"/>
              </w:rPr>
              <w:t xml:space="preserve"> </w:t>
            </w:r>
          </w:p>
          <w:p w:rsidR="007D3949" w:rsidP="4E6B88C4" w:rsidRDefault="619FCF49" w14:paraId="18E23561" w14:textId="77777777">
            <w:pPr>
              <w:numPr>
                <w:ilvl w:val="0"/>
                <w:numId w:val="15"/>
              </w:numPr>
              <w:ind w:left="714" w:hanging="357"/>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color w:val="000000"/>
                <w:sz w:val="20"/>
                <w:szCs w:val="20"/>
              </w:rPr>
              <w:t xml:space="preserve">Departement </w:t>
            </w:r>
            <w:r w:rsidRPr="4E6B88C4" w:rsidR="3F0E365D">
              <w:rPr>
                <w:rFonts w:eastAsia="FlandersArtSans-Light" w:asciiTheme="majorHAnsi" w:hAnsiTheme="majorHAnsi" w:cstheme="majorBidi"/>
                <w:color w:val="000000"/>
                <w:sz w:val="20"/>
                <w:szCs w:val="20"/>
              </w:rPr>
              <w:t>Onderwijs</w:t>
            </w:r>
            <w:r w:rsidRPr="4E6B88C4">
              <w:rPr>
                <w:rFonts w:eastAsia="FlandersArtSans-Light" w:asciiTheme="majorHAnsi" w:hAnsiTheme="majorHAnsi" w:cstheme="majorBidi"/>
                <w:color w:val="000000"/>
                <w:sz w:val="20"/>
                <w:szCs w:val="20"/>
              </w:rPr>
              <w:t xml:space="preserve"> en Vorming </w:t>
            </w:r>
          </w:p>
          <w:p w:rsidRPr="0033392A" w:rsidR="0033392A" w:rsidP="4E6B88C4" w:rsidRDefault="7F5A3C15" w14:paraId="167E5326" w14:textId="3268FD05">
            <w:pPr>
              <w:numPr>
                <w:ilvl w:val="0"/>
                <w:numId w:val="15"/>
              </w:numPr>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color w:val="000000"/>
                <w:sz w:val="20"/>
                <w:szCs w:val="20"/>
              </w:rPr>
              <w:t>Departement Zorg</w:t>
            </w:r>
          </w:p>
          <w:p w:rsidRPr="0033392A" w:rsidR="0033392A" w:rsidP="4E6B88C4" w:rsidRDefault="05D2A3E6" w14:paraId="7E0F3E3D" w14:textId="77777777">
            <w:pPr>
              <w:numPr>
                <w:ilvl w:val="0"/>
                <w:numId w:val="15"/>
              </w:numPr>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color w:val="000000"/>
                <w:sz w:val="20"/>
                <w:szCs w:val="20"/>
              </w:rPr>
              <w:t xml:space="preserve">Departement Cultuur, Jeugd, en Media </w:t>
            </w:r>
          </w:p>
          <w:p w:rsidRPr="0033392A" w:rsidR="0033392A" w:rsidP="4E6B88C4" w:rsidRDefault="05D2A3E6" w14:paraId="3D9D0577" w14:textId="77777777">
            <w:pPr>
              <w:numPr>
                <w:ilvl w:val="0"/>
                <w:numId w:val="15"/>
              </w:numPr>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color w:val="000000"/>
                <w:sz w:val="20"/>
                <w:szCs w:val="20"/>
              </w:rPr>
              <w:t xml:space="preserve">Vlaams Agentschap voor Personen met een Handicap (VAPH) </w:t>
            </w:r>
          </w:p>
          <w:p w:rsidRPr="0033392A" w:rsidR="0033392A" w:rsidP="4E6B88C4" w:rsidRDefault="05D2A3E6" w14:paraId="0B0965A3" w14:textId="77777777">
            <w:pPr>
              <w:numPr>
                <w:ilvl w:val="0"/>
                <w:numId w:val="15"/>
              </w:numPr>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color w:val="000000"/>
                <w:sz w:val="20"/>
                <w:szCs w:val="20"/>
              </w:rPr>
              <w:t xml:space="preserve">Agentschap Integratie en Inburgering </w:t>
            </w:r>
          </w:p>
          <w:p w:rsidRPr="0033392A" w:rsidR="0033392A" w:rsidP="4E6B88C4" w:rsidRDefault="05D2A3E6" w14:paraId="2691F4C7" w14:textId="1A8436E7">
            <w:pPr>
              <w:numPr>
                <w:ilvl w:val="0"/>
                <w:numId w:val="15"/>
              </w:numPr>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color w:val="000000"/>
                <w:sz w:val="20"/>
                <w:szCs w:val="20"/>
              </w:rPr>
              <w:t xml:space="preserve">Agentschap </w:t>
            </w:r>
            <w:r w:rsidRPr="4E6B88C4" w:rsidR="7F5A3C15">
              <w:rPr>
                <w:rFonts w:eastAsia="FlandersArtSans-Light" w:asciiTheme="majorHAnsi" w:hAnsiTheme="majorHAnsi" w:cstheme="majorBidi"/>
                <w:color w:val="000000"/>
                <w:sz w:val="20"/>
                <w:szCs w:val="20"/>
              </w:rPr>
              <w:t>W</w:t>
            </w:r>
            <w:r w:rsidRPr="4E6B88C4">
              <w:rPr>
                <w:rFonts w:eastAsia="FlandersArtSans-Light" w:asciiTheme="majorHAnsi" w:hAnsiTheme="majorHAnsi" w:cstheme="majorBidi"/>
                <w:color w:val="000000"/>
                <w:sz w:val="20"/>
                <w:szCs w:val="20"/>
              </w:rPr>
              <w:t>onen</w:t>
            </w:r>
            <w:r w:rsidRPr="4E6B88C4" w:rsidR="7F5A3C15">
              <w:rPr>
                <w:rFonts w:eastAsia="FlandersArtSans-Light" w:asciiTheme="majorHAnsi" w:hAnsiTheme="majorHAnsi" w:cstheme="majorBidi"/>
                <w:color w:val="000000"/>
                <w:sz w:val="20"/>
                <w:szCs w:val="20"/>
              </w:rPr>
              <w:t xml:space="preserve"> </w:t>
            </w:r>
            <w:r w:rsidRPr="4E6B88C4">
              <w:rPr>
                <w:rFonts w:eastAsia="FlandersArtSans-Light" w:asciiTheme="majorHAnsi" w:hAnsiTheme="majorHAnsi" w:cstheme="majorBidi"/>
                <w:color w:val="000000"/>
                <w:sz w:val="20"/>
                <w:szCs w:val="20"/>
              </w:rPr>
              <w:t xml:space="preserve">Vlaanderen </w:t>
            </w:r>
          </w:p>
          <w:p w:rsidRPr="007B35C8" w:rsidR="0033392A" w:rsidP="4E6B88C4" w:rsidRDefault="05D2A3E6" w14:paraId="42DAD7F1" w14:textId="46BF5412">
            <w:pPr>
              <w:numPr>
                <w:ilvl w:val="0"/>
                <w:numId w:val="15"/>
              </w:numPr>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color w:val="000000"/>
                <w:sz w:val="20"/>
                <w:szCs w:val="20"/>
              </w:rPr>
              <w:t xml:space="preserve">Sport Vlaanderen </w:t>
            </w:r>
          </w:p>
        </w:tc>
      </w:tr>
      <w:tr w:rsidRPr="00A434DC" w:rsidR="00537179" w:rsidTr="4E6B88C4" w14:paraId="78973E1A" w14:textId="77777777">
        <w:tc>
          <w:tcPr>
            <w:tcW w:w="3539" w:type="dxa"/>
          </w:tcPr>
          <w:p w:rsidRPr="00A17B4E" w:rsidR="00537179" w:rsidP="4E6B88C4" w:rsidRDefault="7546774B" w14:paraId="5202D22B" w14:textId="7AA27A57">
            <w:pPr>
              <w:pBdr>
                <w:top w:val="nil"/>
                <w:left w:val="nil"/>
                <w:bottom w:val="nil"/>
                <w:right w:val="nil"/>
                <w:between w:val="nil"/>
              </w:pBdr>
              <w:spacing w:line="240" w:lineRule="auto"/>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color w:val="000000"/>
                <w:sz w:val="20"/>
                <w:szCs w:val="20"/>
              </w:rPr>
              <w:t>Andere overheden</w:t>
            </w:r>
          </w:p>
        </w:tc>
        <w:tc>
          <w:tcPr>
            <w:tcW w:w="6053" w:type="dxa"/>
          </w:tcPr>
          <w:p w:rsidR="00537179" w:rsidP="00537179" w:rsidRDefault="00537179" w14:paraId="12536021" w14:textId="77777777">
            <w:pPr>
              <w:numPr>
                <w:ilvl w:val="0"/>
                <w:numId w:val="15"/>
              </w:numPr>
              <w:ind w:left="714" w:hanging="357"/>
              <w:jc w:val="both"/>
              <w:rPr>
                <w:rFonts w:eastAsia="FlandersArtSans-Light" w:asciiTheme="majorHAnsi" w:hAnsiTheme="majorHAnsi" w:cstheme="majorBidi"/>
                <w:color w:val="000000"/>
                <w:sz w:val="20"/>
                <w:szCs w:val="20"/>
              </w:rPr>
            </w:pPr>
            <w:r w:rsidRPr="42F99E7B">
              <w:rPr>
                <w:rFonts w:eastAsia="FlandersArtSans-Light" w:asciiTheme="majorHAnsi" w:hAnsiTheme="majorHAnsi" w:cstheme="majorBidi"/>
                <w:color w:val="000000"/>
                <w:sz w:val="20"/>
                <w:szCs w:val="20"/>
              </w:rPr>
              <w:t>Penitentiair personeel</w:t>
            </w:r>
          </w:p>
          <w:p w:rsidRPr="00A17B4E" w:rsidR="00537179" w:rsidP="4E6B88C4" w:rsidRDefault="7546774B" w14:paraId="5151599F" w14:textId="1529BE6B">
            <w:pPr>
              <w:numPr>
                <w:ilvl w:val="0"/>
                <w:numId w:val="15"/>
              </w:numPr>
              <w:ind w:left="714" w:hanging="357"/>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color w:val="000000"/>
                <w:sz w:val="20"/>
                <w:szCs w:val="20"/>
              </w:rPr>
              <w:t>FOD Justitie</w:t>
            </w:r>
            <w:r w:rsidRPr="4E6B88C4" w:rsidR="7F5A3C15">
              <w:rPr>
                <w:rFonts w:eastAsia="FlandersArtSans-Light" w:asciiTheme="majorHAnsi" w:hAnsiTheme="majorHAnsi" w:cstheme="majorBidi"/>
                <w:color w:val="000000"/>
                <w:sz w:val="20"/>
                <w:szCs w:val="20"/>
              </w:rPr>
              <w:t>, DG EPI</w:t>
            </w:r>
          </w:p>
          <w:p w:rsidRPr="00A17B4E" w:rsidR="00537179" w:rsidP="7708AF2F" w:rsidRDefault="61251B28" w14:paraId="5145A9FD" w14:textId="2F9425B0">
            <w:pPr>
              <w:numPr>
                <w:ilvl w:val="0"/>
                <w:numId w:val="15"/>
              </w:numPr>
              <w:ind w:left="714" w:hanging="357"/>
              <w:jc w:val="both"/>
              <w:rPr>
                <w:rFonts w:eastAsia="FlandersArtSans-Light" w:asciiTheme="majorHAnsi" w:hAnsiTheme="majorHAnsi" w:cstheme="majorBidi"/>
                <w:color w:val="000000"/>
                <w:sz w:val="20"/>
                <w:szCs w:val="20"/>
              </w:rPr>
            </w:pPr>
            <w:r w:rsidRPr="42F99E7B">
              <w:rPr>
                <w:rFonts w:eastAsia="FlandersArtSans-Light" w:asciiTheme="majorHAnsi" w:hAnsiTheme="majorHAnsi" w:cstheme="majorBidi"/>
                <w:color w:val="000000"/>
                <w:sz w:val="20"/>
                <w:szCs w:val="20"/>
              </w:rPr>
              <w:t>FOD Volksgezondheid</w:t>
            </w:r>
          </w:p>
        </w:tc>
      </w:tr>
      <w:tr w:rsidRPr="00A434DC" w:rsidR="00537179" w:rsidTr="4E6B88C4" w14:paraId="578669C9" w14:textId="77777777">
        <w:tc>
          <w:tcPr>
            <w:tcW w:w="3539" w:type="dxa"/>
          </w:tcPr>
          <w:p w:rsidR="00537179" w:rsidP="4E6B88C4" w:rsidRDefault="7546774B" w14:paraId="36454192" w14:textId="6E5A5A0E">
            <w:pPr>
              <w:pBdr>
                <w:top w:val="nil"/>
                <w:left w:val="nil"/>
                <w:bottom w:val="nil"/>
                <w:right w:val="nil"/>
                <w:between w:val="nil"/>
              </w:pBdr>
              <w:spacing w:line="240" w:lineRule="auto"/>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color w:val="000000"/>
                <w:sz w:val="20"/>
                <w:szCs w:val="20"/>
              </w:rPr>
              <w:t>Expertisecentra</w:t>
            </w:r>
          </w:p>
        </w:tc>
        <w:tc>
          <w:tcPr>
            <w:tcW w:w="6053" w:type="dxa"/>
          </w:tcPr>
          <w:p w:rsidRPr="00AB6664" w:rsidR="006F3C01" w:rsidP="4E6B88C4" w:rsidRDefault="2C8FF861" w14:paraId="67A25363" w14:textId="7D17A280">
            <w:pPr>
              <w:numPr>
                <w:ilvl w:val="0"/>
                <w:numId w:val="15"/>
              </w:numPr>
              <w:ind w:left="714" w:hanging="357"/>
              <w:jc w:val="both"/>
              <w:rPr>
                <w:rFonts w:eastAsia="FlandersArtSans-Light" w:asciiTheme="majorHAnsi" w:hAnsiTheme="majorHAnsi" w:cstheme="majorBidi"/>
                <w:color w:val="000000"/>
                <w:sz w:val="20"/>
                <w:szCs w:val="20"/>
                <w:highlight w:val="yellow"/>
              </w:rPr>
            </w:pPr>
            <w:r w:rsidRPr="4E6B88C4">
              <w:rPr>
                <w:rFonts w:eastAsia="FlandersArtSans-Light" w:asciiTheme="majorHAnsi" w:hAnsiTheme="majorHAnsi" w:cstheme="majorBidi"/>
                <w:color w:val="000000"/>
                <w:sz w:val="20"/>
                <w:szCs w:val="20"/>
                <w:highlight w:val="yellow"/>
              </w:rPr>
              <w:t>Verder te bekijken</w:t>
            </w:r>
            <w:r w:rsidRPr="4E6B88C4" w:rsidR="1FD1FCC2">
              <w:rPr>
                <w:rFonts w:eastAsia="FlandersArtSans-Light" w:asciiTheme="majorHAnsi" w:hAnsiTheme="majorHAnsi" w:cstheme="majorBidi"/>
                <w:color w:val="000000"/>
                <w:sz w:val="20"/>
                <w:szCs w:val="20"/>
                <w:highlight w:val="yellow"/>
              </w:rPr>
              <w:t>!</w:t>
            </w:r>
          </w:p>
          <w:p w:rsidRPr="00A17B4E" w:rsidR="007D3949" w:rsidP="4E6B88C4" w:rsidRDefault="2C8FF861" w14:paraId="19F1423A" w14:textId="1B9AB35F">
            <w:pPr>
              <w:numPr>
                <w:ilvl w:val="0"/>
                <w:numId w:val="15"/>
              </w:numPr>
              <w:ind w:left="714" w:hanging="357"/>
              <w:jc w:val="both"/>
              <w:rPr>
                <w:rFonts w:eastAsia="FlandersArtSans-Light" w:asciiTheme="majorHAnsi" w:hAnsiTheme="majorHAnsi" w:cstheme="majorBidi"/>
                <w:color w:val="000000"/>
                <w:sz w:val="20"/>
                <w:szCs w:val="20"/>
              </w:rPr>
            </w:pPr>
            <w:r w:rsidRPr="4E6B88C4">
              <w:rPr>
                <w:rFonts w:eastAsia="FlandersArtSans-Light" w:asciiTheme="majorHAnsi" w:hAnsiTheme="majorHAnsi" w:cstheme="majorBidi"/>
                <w:color w:val="000000"/>
                <w:sz w:val="20"/>
                <w:szCs w:val="20"/>
              </w:rPr>
              <w:t xml:space="preserve">Bv. </w:t>
            </w:r>
            <w:proofErr w:type="spellStart"/>
            <w:r w:rsidRPr="4E6B88C4">
              <w:rPr>
                <w:rFonts w:eastAsia="FlandersArtSans-Light" w:asciiTheme="majorHAnsi" w:hAnsiTheme="majorHAnsi" w:cstheme="majorBidi"/>
                <w:color w:val="000000"/>
                <w:sz w:val="20"/>
                <w:szCs w:val="20"/>
              </w:rPr>
              <w:t>UGent</w:t>
            </w:r>
            <w:proofErr w:type="spellEnd"/>
            <w:r w:rsidRPr="4E6B88C4">
              <w:rPr>
                <w:rFonts w:eastAsia="FlandersArtSans-Light" w:asciiTheme="majorHAnsi" w:hAnsiTheme="majorHAnsi" w:cstheme="majorBidi"/>
                <w:color w:val="000000"/>
                <w:sz w:val="20"/>
                <w:szCs w:val="20"/>
              </w:rPr>
              <w:t xml:space="preserve">, bestuurskunde (prof. Joris </w:t>
            </w:r>
            <w:proofErr w:type="spellStart"/>
            <w:r w:rsidRPr="4E6B88C4">
              <w:rPr>
                <w:rFonts w:eastAsia="FlandersArtSans-Light" w:asciiTheme="majorHAnsi" w:hAnsiTheme="majorHAnsi" w:cstheme="majorBidi"/>
                <w:color w:val="000000"/>
                <w:sz w:val="20"/>
                <w:szCs w:val="20"/>
              </w:rPr>
              <w:t>Voets</w:t>
            </w:r>
            <w:proofErr w:type="spellEnd"/>
            <w:r w:rsidRPr="4E6B88C4">
              <w:rPr>
                <w:rFonts w:eastAsia="FlandersArtSans-Light" w:asciiTheme="majorHAnsi" w:hAnsiTheme="majorHAnsi" w:cstheme="majorBidi"/>
                <w:color w:val="000000"/>
                <w:sz w:val="20"/>
                <w:szCs w:val="20"/>
              </w:rPr>
              <w:t>) – zie: partner in bovenlokaal ESF-project</w:t>
            </w:r>
            <w:r w:rsidRPr="4E6B88C4" w:rsidR="6C5BA17D">
              <w:rPr>
                <w:rFonts w:eastAsia="FlandersArtSans-Light" w:asciiTheme="majorHAnsi" w:hAnsiTheme="majorHAnsi" w:cstheme="majorBidi"/>
                <w:color w:val="000000"/>
                <w:sz w:val="20"/>
                <w:szCs w:val="20"/>
              </w:rPr>
              <w:t xml:space="preserve">; </w:t>
            </w:r>
            <w:r w:rsidRPr="4E6B88C4" w:rsidR="1E2E2F24">
              <w:rPr>
                <w:rFonts w:eastAsia="FlandersArtSans-Light" w:asciiTheme="majorHAnsi" w:hAnsiTheme="majorHAnsi" w:cstheme="majorBidi"/>
                <w:color w:val="000000"/>
                <w:sz w:val="20"/>
                <w:szCs w:val="20"/>
              </w:rPr>
              <w:t xml:space="preserve">VUB (zie expertise ovv noden en behoeften van gedetineerden - </w:t>
            </w:r>
            <w:proofErr w:type="spellStart"/>
            <w:r w:rsidRPr="4E6B88C4" w:rsidR="1E2E2F24">
              <w:rPr>
                <w:rFonts w:eastAsia="FlandersArtSans-Light" w:asciiTheme="majorHAnsi" w:hAnsiTheme="majorHAnsi" w:cstheme="majorBidi"/>
                <w:color w:val="000000"/>
                <w:sz w:val="20"/>
                <w:szCs w:val="20"/>
              </w:rPr>
              <w:t>BruG</w:t>
            </w:r>
            <w:proofErr w:type="spellEnd"/>
            <w:r w:rsidRPr="4E6B88C4" w:rsidR="1E2E2F24">
              <w:rPr>
                <w:rFonts w:eastAsia="FlandersArtSans-Light" w:asciiTheme="majorHAnsi" w:hAnsiTheme="majorHAnsi" w:cstheme="majorBidi"/>
                <w:color w:val="000000"/>
                <w:sz w:val="20"/>
                <w:szCs w:val="20"/>
              </w:rPr>
              <w:t xml:space="preserve">-onderzoek); </w:t>
            </w:r>
            <w:proofErr w:type="spellStart"/>
            <w:r w:rsidRPr="4E6B88C4" w:rsidR="6C5BA17D">
              <w:rPr>
                <w:rFonts w:eastAsia="FlandersArtSans-Light" w:asciiTheme="majorHAnsi" w:hAnsiTheme="majorHAnsi" w:cstheme="majorBidi"/>
                <w:color w:val="000000"/>
                <w:sz w:val="20"/>
                <w:szCs w:val="20"/>
              </w:rPr>
              <w:t>UAntwerpen</w:t>
            </w:r>
            <w:proofErr w:type="spellEnd"/>
            <w:r w:rsidRPr="4E6B88C4" w:rsidR="6C5BA17D">
              <w:rPr>
                <w:rFonts w:eastAsia="FlandersArtSans-Light" w:asciiTheme="majorHAnsi" w:hAnsiTheme="majorHAnsi" w:cstheme="majorBidi"/>
                <w:color w:val="000000"/>
                <w:sz w:val="20"/>
                <w:szCs w:val="20"/>
              </w:rPr>
              <w:t xml:space="preserve"> (</w:t>
            </w:r>
            <w:r w:rsidRPr="4E6B88C4" w:rsidR="6F7C3504">
              <w:rPr>
                <w:rFonts w:eastAsia="FlandersArtSans-Light" w:asciiTheme="majorHAnsi" w:hAnsiTheme="majorHAnsi" w:cstheme="majorBidi"/>
                <w:color w:val="000000"/>
                <w:sz w:val="20"/>
                <w:szCs w:val="20"/>
              </w:rPr>
              <w:t>zie expertise ovv impactevaluatie en/of gebruik van cijfers)</w:t>
            </w:r>
          </w:p>
        </w:tc>
      </w:tr>
    </w:tbl>
    <w:p w:rsidR="4E6B88C4" w:rsidRDefault="4E6B88C4" w14:paraId="178EBE8C" w14:textId="218492FD"/>
    <w:p w:rsidRPr="00A434DC" w:rsidR="00B358AE" w:rsidP="4E6B88C4" w:rsidRDefault="00835267" w14:paraId="000000BD" w14:textId="77777777">
      <w:pPr>
        <w:pStyle w:val="Kop2"/>
        <w:numPr>
          <w:ilvl w:val="1"/>
          <w:numId w:val="7"/>
        </w:numPr>
        <w:pBdr>
          <w:top w:val="nil"/>
          <w:left w:val="nil"/>
          <w:bottom w:val="nil"/>
          <w:right w:val="nil"/>
          <w:between w:val="nil"/>
        </w:pBdr>
        <w:spacing w:line="400" w:lineRule="auto"/>
        <w:jc w:val="both"/>
        <w:rPr>
          <w:rFonts w:asciiTheme="majorHAnsi" w:hAnsiTheme="majorHAnsi"/>
        </w:rPr>
      </w:pPr>
      <w:commentRangeStart w:id="33"/>
      <w:r w:rsidRPr="4E6B88C4">
        <w:rPr>
          <w:rFonts w:asciiTheme="majorHAnsi" w:hAnsiTheme="majorHAnsi"/>
        </w:rPr>
        <w:t>Succescriteria</w:t>
      </w:r>
      <w:commentRangeEnd w:id="33"/>
      <w:r>
        <w:rPr>
          <w:rStyle w:val="Verwijzingopmerking"/>
        </w:rPr>
        <w:commentReference w:id="33"/>
      </w:r>
    </w:p>
    <w:p w:rsidR="4247F1B5" w:rsidP="4E6B88C4" w:rsidRDefault="25F282B5" w14:paraId="64F2E1BC" w14:textId="4DB6DD32">
      <w:pPr>
        <w:jc w:val="both"/>
      </w:pPr>
      <w:r>
        <w:t xml:space="preserve">Dit traject zal als een succes worden beschouwd wanneer de deliverables wijdverspreid gebruikt en toegepast worden. In eerste instantie binnen de </w:t>
      </w:r>
      <w:r w:rsidR="35A854CE">
        <w:t>Vlaamse Overheid</w:t>
      </w:r>
      <w:r>
        <w:t xml:space="preserve"> maar ook daarbuiten, minimaal niveau Benelux, liefst op Europees niveau. In het bijzonder lijsten we volgende criteria op: </w:t>
      </w:r>
    </w:p>
    <w:p w:rsidR="4247F1B5" w:rsidP="4E6B88C4" w:rsidRDefault="25F282B5" w14:paraId="1ECEA26B" w14:textId="628F7CC1">
      <w:pPr>
        <w:ind w:left="720"/>
        <w:jc w:val="both"/>
      </w:pPr>
      <w:r>
        <w:t xml:space="preserve">1. Er is maximaal afgestemd met alle stakeholders – vermeldt in punt 3 – die vertegenwoordigd zijn in minstens een van de werkgroep sessies </w:t>
      </w:r>
    </w:p>
    <w:p w:rsidR="4247F1B5" w:rsidP="4E6B88C4" w:rsidRDefault="25F282B5" w14:paraId="3DE76562" w14:textId="3F162315">
      <w:pPr>
        <w:ind w:left="720"/>
        <w:jc w:val="both"/>
      </w:pPr>
      <w:r>
        <w:t xml:space="preserve">2. De werkgroep sessies resulteren in een stabiele kandidaat standaard die een consensus vertegenwoordigd van alle deelnemers </w:t>
      </w:r>
    </w:p>
    <w:p w:rsidR="4247F1B5" w:rsidP="4E6B88C4" w:rsidRDefault="25F282B5" w14:paraId="77A31E7F" w14:textId="38F5FBF7">
      <w:pPr>
        <w:ind w:left="720"/>
        <w:jc w:val="both"/>
      </w:pPr>
      <w:r>
        <w:t xml:space="preserve">3. De specificatie wordt aanvaard door de werkgroep datastandaarden en het Stuurorgaan </w:t>
      </w:r>
    </w:p>
    <w:p w:rsidR="4247F1B5" w:rsidP="4E6B88C4" w:rsidRDefault="25F282B5" w14:paraId="74FA62D4" w14:textId="38306E67">
      <w:pPr>
        <w:ind w:left="720"/>
        <w:jc w:val="both"/>
      </w:pPr>
      <w:r>
        <w:t xml:space="preserve">4. De specificatie wordt geïmplementeerd en minimum de kapstokdata worden semantische gepubliceerd. </w:t>
      </w:r>
    </w:p>
    <w:p w:rsidRPr="00A434DC" w:rsidR="00B358AE" w:rsidP="4E6B88C4" w:rsidRDefault="00835267" w14:paraId="000000C6" w14:textId="77777777">
      <w:pPr>
        <w:pStyle w:val="Kop1"/>
        <w:numPr>
          <w:ilvl w:val="0"/>
          <w:numId w:val="7"/>
        </w:numPr>
        <w:pBdr>
          <w:top w:val="nil"/>
          <w:left w:val="nil"/>
          <w:bottom w:val="nil"/>
          <w:right w:val="nil"/>
          <w:between w:val="nil"/>
        </w:pBdr>
        <w:spacing w:line="432" w:lineRule="auto"/>
        <w:jc w:val="both"/>
        <w:rPr>
          <w:rFonts w:asciiTheme="majorHAnsi" w:hAnsiTheme="majorHAnsi"/>
          <w:sz w:val="48"/>
          <w:szCs w:val="48"/>
        </w:rPr>
      </w:pPr>
      <w:commentRangeStart w:id="34"/>
      <w:r w:rsidRPr="4E6B88C4">
        <w:rPr>
          <w:rFonts w:asciiTheme="majorHAnsi" w:hAnsiTheme="majorHAnsi"/>
          <w:smallCaps/>
          <w:color w:val="373636" w:themeColor="accent2"/>
          <w:sz w:val="48"/>
          <w:szCs w:val="48"/>
        </w:rPr>
        <w:t>Deliverables</w:t>
      </w:r>
      <w:commentRangeEnd w:id="34"/>
      <w:r>
        <w:rPr>
          <w:rStyle w:val="Verwijzingopmerking"/>
        </w:rPr>
        <w:commentReference w:id="34"/>
      </w:r>
    </w:p>
    <w:p w:rsidRPr="00A434DC" w:rsidR="00B358AE" w:rsidP="2B8A7F78" w:rsidRDefault="00835267" w14:paraId="000000C7" w14:textId="77777777">
      <w:pPr>
        <w:spacing w:before="0" w:after="0" w:line="240" w:lineRule="auto"/>
        <w:ind w:left="360"/>
        <w:jc w:val="both"/>
        <w:rPr>
          <w:rFonts w:eastAsia="FlandersArtSans-Light" w:asciiTheme="majorHAnsi" w:hAnsiTheme="majorHAnsi" w:cstheme="majorBidi"/>
        </w:rPr>
      </w:pPr>
      <w:r w:rsidRPr="2B8A7F78">
        <w:rPr>
          <w:rFonts w:eastAsia="FlandersArtSans-Light" w:asciiTheme="majorHAnsi" w:hAnsiTheme="majorHAnsi" w:cstheme="majorBidi"/>
          <w:color w:val="000000"/>
        </w:rPr>
        <w:t>De werkgroep zal de volgende deliverables opleveren:</w:t>
      </w:r>
      <w:r w:rsidRPr="2B8A7F78">
        <w:rPr>
          <w:rFonts w:eastAsia="FlandersArtSans-Light" w:asciiTheme="majorHAnsi" w:hAnsiTheme="majorHAnsi" w:cstheme="majorBidi"/>
        </w:rPr>
        <w:t> </w:t>
      </w:r>
    </w:p>
    <w:p w:rsidRPr="00686C54" w:rsidR="00B358AE" w:rsidP="2B8A7F78" w:rsidRDefault="00835267" w14:paraId="000000C8" w14:textId="77777777">
      <w:pPr>
        <w:pStyle w:val="Lijstalinea"/>
        <w:numPr>
          <w:ilvl w:val="0"/>
          <w:numId w:val="25"/>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Opstellen overzicht informatienoden op basis van analyse beschikbare documentatie en bestaande standaarden.</w:t>
      </w:r>
      <w:r w:rsidRPr="2B8A7F78">
        <w:rPr>
          <w:rFonts w:eastAsia="FlandersArtSans-Light" w:asciiTheme="majorHAnsi" w:hAnsiTheme="majorHAnsi" w:cstheme="majorBidi"/>
        </w:rPr>
        <w:t> </w:t>
      </w:r>
    </w:p>
    <w:p w:rsidRPr="00686C54" w:rsidR="00B358AE" w:rsidP="2B8A7F78" w:rsidRDefault="00835267" w14:paraId="000000C9" w14:textId="77777777">
      <w:pPr>
        <w:pStyle w:val="Lijstalinea"/>
        <w:numPr>
          <w:ilvl w:val="0"/>
          <w:numId w:val="25"/>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Organiseren van business workshop met stakeholders om de informatienoden te valideren en verder uit te breiden.</w:t>
      </w:r>
      <w:r w:rsidRPr="2B8A7F78">
        <w:rPr>
          <w:rFonts w:eastAsia="FlandersArtSans-Light" w:asciiTheme="majorHAnsi" w:hAnsiTheme="majorHAnsi" w:cstheme="majorBidi"/>
        </w:rPr>
        <w:t> </w:t>
      </w:r>
    </w:p>
    <w:p w:rsidRPr="00686C54" w:rsidR="00B358AE" w:rsidP="2B8A7F78" w:rsidRDefault="00835267" w14:paraId="000000CA" w14:textId="77777777">
      <w:pPr>
        <w:pStyle w:val="Lijstalinea"/>
        <w:numPr>
          <w:ilvl w:val="0"/>
          <w:numId w:val="25"/>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Organiseren en faciliteren van 4 workshops met de werkgroep samengesteld uit domeinexperten + verwerking van feedback.</w:t>
      </w:r>
      <w:r w:rsidRPr="2B8A7F78">
        <w:rPr>
          <w:rFonts w:eastAsia="FlandersArtSans-Light" w:asciiTheme="majorHAnsi" w:hAnsiTheme="majorHAnsi" w:cstheme="majorBidi"/>
        </w:rPr>
        <w:t> </w:t>
      </w:r>
    </w:p>
    <w:p w:rsidRPr="00686C54" w:rsidR="00B358AE" w:rsidP="2B8A7F78" w:rsidRDefault="00835267" w14:paraId="000000CB" w14:textId="77777777">
      <w:pPr>
        <w:pStyle w:val="Lijstalinea"/>
        <w:numPr>
          <w:ilvl w:val="0"/>
          <w:numId w:val="25"/>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Opstellen van herbruikbare documentatie voor het informatiemodel en publicatie op data.vlaanderen.be:</w:t>
      </w:r>
      <w:r w:rsidRPr="2B8A7F78">
        <w:rPr>
          <w:rFonts w:eastAsia="FlandersArtSans-Light" w:asciiTheme="majorHAnsi" w:hAnsiTheme="majorHAnsi" w:cstheme="majorBidi"/>
        </w:rPr>
        <w:t> </w:t>
      </w:r>
    </w:p>
    <w:p w:rsidRPr="00686C54" w:rsidR="00B358AE" w:rsidP="2B8A7F78" w:rsidRDefault="00835267" w14:paraId="000000CC" w14:textId="77777777">
      <w:pPr>
        <w:pStyle w:val="Lijstalinea"/>
        <w:numPr>
          <w:ilvl w:val="1"/>
          <w:numId w:val="25"/>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RDF vocabularium</w:t>
      </w:r>
      <w:r w:rsidRPr="2B8A7F78">
        <w:rPr>
          <w:rFonts w:eastAsia="FlandersArtSans-Light" w:asciiTheme="majorHAnsi" w:hAnsiTheme="majorHAnsi" w:cstheme="majorBidi"/>
        </w:rPr>
        <w:t> </w:t>
      </w:r>
    </w:p>
    <w:p w:rsidRPr="00686C54" w:rsidR="00B358AE" w:rsidP="2B8A7F78" w:rsidRDefault="00835267" w14:paraId="000000CD" w14:textId="77777777">
      <w:pPr>
        <w:pStyle w:val="Lijstalinea"/>
        <w:numPr>
          <w:ilvl w:val="1"/>
          <w:numId w:val="25"/>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HTML documentatie voor het vocabularium met termen en definities</w:t>
      </w:r>
      <w:r w:rsidRPr="2B8A7F78">
        <w:rPr>
          <w:rFonts w:eastAsia="FlandersArtSans-Light" w:asciiTheme="majorHAnsi" w:hAnsiTheme="majorHAnsi" w:cstheme="majorBidi"/>
        </w:rPr>
        <w:t> </w:t>
      </w:r>
    </w:p>
    <w:p w:rsidRPr="00686C54" w:rsidR="00B358AE" w:rsidP="2B8A7F78" w:rsidRDefault="00835267" w14:paraId="000000CE" w14:textId="77777777">
      <w:pPr>
        <w:pStyle w:val="Lijstalinea"/>
        <w:numPr>
          <w:ilvl w:val="1"/>
          <w:numId w:val="25"/>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UML diagram</w:t>
      </w:r>
      <w:r w:rsidRPr="2B8A7F78">
        <w:rPr>
          <w:rFonts w:eastAsia="FlandersArtSans-Light" w:asciiTheme="majorHAnsi" w:hAnsiTheme="majorHAnsi" w:cstheme="majorBidi"/>
        </w:rPr>
        <w:t> </w:t>
      </w:r>
    </w:p>
    <w:p w:rsidRPr="00686C54" w:rsidR="00B358AE" w:rsidP="2B8A7F78" w:rsidRDefault="00835267" w14:paraId="000000CF" w14:textId="77777777">
      <w:pPr>
        <w:pStyle w:val="Lijstalinea"/>
        <w:numPr>
          <w:ilvl w:val="1"/>
          <w:numId w:val="25"/>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HTML documentatie voor het UML diagram</w:t>
      </w:r>
      <w:r w:rsidRPr="2B8A7F78">
        <w:rPr>
          <w:rFonts w:eastAsia="FlandersArtSans-Light" w:asciiTheme="majorHAnsi" w:hAnsiTheme="majorHAnsi" w:cstheme="majorBidi"/>
        </w:rPr>
        <w:t> </w:t>
      </w:r>
    </w:p>
    <w:p w:rsidRPr="00686C54" w:rsidR="00B358AE" w:rsidP="2B8A7F78" w:rsidRDefault="00835267" w14:paraId="000000D0" w14:textId="77777777">
      <w:pPr>
        <w:pStyle w:val="Lijstalinea"/>
        <w:numPr>
          <w:ilvl w:val="1"/>
          <w:numId w:val="25"/>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SHACL validatieregels</w:t>
      </w:r>
      <w:r w:rsidRPr="2B8A7F78">
        <w:rPr>
          <w:rFonts w:eastAsia="FlandersArtSans-Light" w:asciiTheme="majorHAnsi" w:hAnsiTheme="majorHAnsi" w:cstheme="majorBidi"/>
        </w:rPr>
        <w:t> </w:t>
      </w:r>
    </w:p>
    <w:p w:rsidRPr="00686C54" w:rsidR="00B358AE" w:rsidP="2B8A7F78" w:rsidRDefault="00835267" w14:paraId="000000D1" w14:textId="77777777">
      <w:pPr>
        <w:pStyle w:val="Lijstalinea"/>
        <w:numPr>
          <w:ilvl w:val="1"/>
          <w:numId w:val="25"/>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JSON-LD context bestand</w:t>
      </w:r>
      <w:r w:rsidRPr="2B8A7F78">
        <w:rPr>
          <w:rFonts w:eastAsia="FlandersArtSans-Light" w:asciiTheme="majorHAnsi" w:hAnsiTheme="majorHAnsi" w:cstheme="majorBidi"/>
        </w:rPr>
        <w:t> </w:t>
      </w:r>
    </w:p>
    <w:p w:rsidRPr="00686C54" w:rsidR="00B358AE" w:rsidP="2B8A7F78" w:rsidRDefault="00835267" w14:paraId="000000D2" w14:textId="77777777">
      <w:pPr>
        <w:pStyle w:val="Lijstalinea"/>
        <w:numPr>
          <w:ilvl w:val="0"/>
          <w:numId w:val="25"/>
        </w:numPr>
        <w:spacing w:before="0" w:after="0" w:line="240" w:lineRule="auto"/>
        <w:jc w:val="both"/>
        <w:rPr>
          <w:rFonts w:eastAsia="FlandersArtSans-Light" w:asciiTheme="majorHAnsi" w:hAnsiTheme="majorHAnsi" w:cstheme="majorBidi"/>
        </w:rPr>
      </w:pPr>
      <w:r w:rsidRPr="2B8A7F78">
        <w:rPr>
          <w:rFonts w:eastAsia="FlandersArtSans-Light" w:asciiTheme="majorHAnsi" w:hAnsiTheme="majorHAnsi" w:cstheme="majorBidi"/>
          <w:color w:val="000000"/>
        </w:rPr>
        <w:t>Integratie in het OSLO-stelsel van vocabularia</w:t>
      </w:r>
      <w:r w:rsidRPr="2B8A7F78">
        <w:rPr>
          <w:rFonts w:eastAsia="FlandersArtSans-Light" w:asciiTheme="majorHAnsi" w:hAnsiTheme="majorHAnsi" w:cstheme="majorBidi"/>
        </w:rPr>
        <w:t> </w:t>
      </w:r>
    </w:p>
    <w:p w:rsidRPr="00A434DC" w:rsidR="00B358AE" w:rsidP="4E6B88C4" w:rsidRDefault="00835267" w14:paraId="000000D3" w14:textId="77777777">
      <w:pPr>
        <w:pStyle w:val="Kop1"/>
        <w:numPr>
          <w:ilvl w:val="0"/>
          <w:numId w:val="7"/>
        </w:numPr>
        <w:pBdr>
          <w:top w:val="nil"/>
          <w:left w:val="nil"/>
          <w:bottom w:val="nil"/>
          <w:right w:val="nil"/>
          <w:between w:val="nil"/>
        </w:pBdr>
        <w:spacing w:line="432" w:lineRule="auto"/>
        <w:jc w:val="both"/>
        <w:rPr>
          <w:rFonts w:asciiTheme="majorHAnsi" w:hAnsiTheme="majorHAnsi"/>
          <w:sz w:val="48"/>
          <w:szCs w:val="48"/>
        </w:rPr>
      </w:pPr>
      <w:commentRangeStart w:id="35"/>
      <w:r w:rsidRPr="4E6B88C4">
        <w:rPr>
          <w:rFonts w:asciiTheme="majorHAnsi" w:hAnsiTheme="majorHAnsi"/>
          <w:smallCaps/>
          <w:color w:val="373636" w:themeColor="accent2"/>
          <w:sz w:val="48"/>
          <w:szCs w:val="48"/>
        </w:rPr>
        <w:t>Mijlpalen en timing</w:t>
      </w:r>
      <w:commentRangeEnd w:id="35"/>
      <w:r>
        <w:rPr>
          <w:rStyle w:val="Verwijzingopmerking"/>
        </w:rPr>
        <w:commentReference w:id="35"/>
      </w:r>
    </w:p>
    <w:tbl>
      <w:tblPr>
        <w:tblW w:w="8550" w:type="dxa"/>
        <w:tblBorders>
          <w:top w:val="nil"/>
          <w:left w:val="nil"/>
          <w:bottom w:val="nil"/>
          <w:right w:val="nil"/>
          <w:insideH w:val="nil"/>
          <w:insideV w:val="nil"/>
        </w:tblBorders>
        <w:tblLayout w:type="fixed"/>
        <w:tblLook w:val="0600" w:firstRow="0" w:lastRow="0" w:firstColumn="0" w:lastColumn="0" w:noHBand="1" w:noVBand="1"/>
      </w:tblPr>
      <w:tblGrid>
        <w:gridCol w:w="2520"/>
        <w:gridCol w:w="6030"/>
      </w:tblGrid>
      <w:tr w:rsidRPr="00A434DC" w:rsidR="00B358AE" w:rsidTr="45BB4B96" w14:paraId="49D83FD5" w14:textId="77777777">
        <w:trPr>
          <w:trHeight w:val="20"/>
        </w:trPr>
        <w:tc>
          <w:tcPr>
            <w:tcW w:w="2520" w:type="dxa"/>
            <w:tcBorders>
              <w:top w:val="single" w:color="000000" w:sz="8" w:space="0"/>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00835267" w14:paraId="000000D4" w14:textId="77777777">
            <w:pPr>
              <w:spacing w:before="120" w:after="120"/>
              <w:jc w:val="both"/>
              <w:rPr>
                <w:rFonts w:asciiTheme="majorHAnsi" w:hAnsiTheme="majorHAnsi" w:cstheme="majorBidi"/>
              </w:rPr>
            </w:pPr>
            <w:r w:rsidRPr="2B8A7F78">
              <w:rPr>
                <w:rFonts w:eastAsia="Arial" w:asciiTheme="majorHAnsi" w:hAnsiTheme="majorHAnsi" w:cstheme="majorBidi"/>
                <w:b/>
                <w:bCs/>
              </w:rPr>
              <w:t>Datum</w:t>
            </w:r>
            <w:r w:rsidRPr="2B8A7F78">
              <w:rPr>
                <w:rFonts w:asciiTheme="majorHAnsi" w:hAnsiTheme="majorHAnsi" w:cstheme="majorBidi"/>
              </w:rPr>
              <w:t xml:space="preserve"> </w:t>
            </w:r>
          </w:p>
        </w:tc>
        <w:tc>
          <w:tcPr>
            <w:tcW w:w="6030" w:type="dxa"/>
            <w:tcBorders>
              <w:top w:val="single" w:color="000000" w:sz="8" w:space="0"/>
              <w:left w:val="nil"/>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00835267" w14:paraId="000000D5" w14:textId="77777777">
            <w:pPr>
              <w:spacing w:before="120" w:after="120"/>
              <w:jc w:val="both"/>
              <w:rPr>
                <w:rFonts w:eastAsia="Arial" w:asciiTheme="majorHAnsi" w:hAnsiTheme="majorHAnsi" w:cstheme="majorBidi"/>
              </w:rPr>
            </w:pPr>
            <w:r w:rsidRPr="2B8A7F78">
              <w:rPr>
                <w:rFonts w:eastAsia="Arial" w:asciiTheme="majorHAnsi" w:hAnsiTheme="majorHAnsi" w:cstheme="majorBidi"/>
                <w:b/>
                <w:bCs/>
              </w:rPr>
              <w:t>Mijlpaal</w:t>
            </w:r>
            <w:r w:rsidRPr="2B8A7F78">
              <w:rPr>
                <w:rFonts w:eastAsia="Arial" w:asciiTheme="majorHAnsi" w:hAnsiTheme="majorHAnsi" w:cstheme="majorBidi"/>
              </w:rPr>
              <w:t xml:space="preserve"> </w:t>
            </w:r>
          </w:p>
        </w:tc>
      </w:tr>
      <w:tr w:rsidRPr="00A434DC" w:rsidR="00B358AE" w:rsidTr="45BB4B96" w14:paraId="0815AA18"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4A06C39E" w14:paraId="000000D6" w14:textId="5D336D0E">
            <w:pPr>
              <w:spacing w:before="120" w:after="120"/>
              <w:jc w:val="both"/>
              <w:rPr>
                <w:rFonts w:eastAsia="Arial" w:asciiTheme="majorHAnsi" w:hAnsiTheme="majorHAnsi" w:cstheme="majorBidi"/>
              </w:rPr>
            </w:pPr>
            <w:r w:rsidRPr="2B8A7F78">
              <w:rPr>
                <w:rFonts w:eastAsia="Arial" w:asciiTheme="majorHAnsi" w:hAnsiTheme="majorHAnsi" w:cstheme="majorBidi"/>
              </w:rPr>
              <w:t>TBD</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A434DC" w:rsidR="00B358AE" w:rsidP="2B8A7F78" w:rsidRDefault="00835267" w14:paraId="000000D7" w14:textId="77777777">
            <w:pPr>
              <w:spacing w:before="120" w:after="120"/>
              <w:jc w:val="both"/>
              <w:rPr>
                <w:rFonts w:eastAsia="Arial" w:asciiTheme="majorHAnsi" w:hAnsiTheme="majorHAnsi" w:cstheme="majorBidi"/>
              </w:rPr>
            </w:pPr>
            <w:r w:rsidRPr="2B8A7F78">
              <w:rPr>
                <w:rFonts w:eastAsia="Arial" w:asciiTheme="majorHAnsi" w:hAnsiTheme="majorHAnsi" w:cstheme="majorBidi"/>
              </w:rPr>
              <w:t xml:space="preserve">Intentieverklaring opstellen en uitnodigen van </w:t>
            </w:r>
            <w:commentRangeStart w:id="36"/>
            <w:r w:rsidRPr="2B8A7F78">
              <w:rPr>
                <w:rFonts w:eastAsia="Arial" w:asciiTheme="majorHAnsi" w:hAnsiTheme="majorHAnsi" w:cstheme="majorBidi"/>
              </w:rPr>
              <w:t xml:space="preserve">geïnteresseerden voor eerste business workshop. </w:t>
            </w:r>
            <w:commentRangeEnd w:id="36"/>
            <w:r w:rsidR="00A95907">
              <w:rPr>
                <w:rStyle w:val="Verwijzingopmerking"/>
              </w:rPr>
              <w:commentReference w:id="36"/>
            </w:r>
          </w:p>
        </w:tc>
      </w:tr>
      <w:tr w:rsidRPr="00A434DC" w:rsidR="00B358AE" w:rsidTr="45BB4B96" w14:paraId="422B1AC8"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45BB4B96" w:rsidRDefault="35B57C3D" w14:paraId="000000D8" w14:textId="3EC7D753">
            <w:pPr>
              <w:spacing w:before="120" w:after="120"/>
              <w:jc w:val="both"/>
              <w:rPr>
                <w:rFonts w:ascii="Calibri" w:hAnsi="Calibri" w:eastAsia="Arial" w:cs="" w:asciiTheme="majorAscii" w:hAnsiTheme="majorAscii" w:cstheme="majorBidi"/>
              </w:rPr>
            </w:pPr>
            <w:r w:rsidRPr="45BB4B96" w:rsidR="10CE55E0">
              <w:rPr>
                <w:rFonts w:ascii="Calibri" w:hAnsi="Calibri" w:eastAsia="Arial" w:cs="" w:asciiTheme="majorAscii" w:hAnsiTheme="majorAscii" w:cstheme="majorBidi"/>
              </w:rPr>
              <w:t>30/05/2024</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A434DC" w:rsidR="00B358AE" w:rsidP="2B8A7F78" w:rsidRDefault="00835267" w14:paraId="000000D9" w14:textId="147727EC">
            <w:pPr>
              <w:spacing w:before="120" w:after="120"/>
              <w:jc w:val="both"/>
              <w:rPr>
                <w:rFonts w:eastAsia="Arial" w:asciiTheme="majorHAnsi" w:hAnsiTheme="majorHAnsi" w:cstheme="majorBidi"/>
              </w:rPr>
            </w:pPr>
            <w:r w:rsidRPr="2B8A7F78">
              <w:rPr>
                <w:rFonts w:eastAsia="Arial" w:asciiTheme="majorHAnsi" w:hAnsiTheme="majorHAnsi" w:cstheme="majorBidi"/>
              </w:rPr>
              <w:t>Business workshop</w:t>
            </w:r>
            <w:r w:rsidRPr="2B8A7F78" w:rsidR="1B781F16">
              <w:rPr>
                <w:rFonts w:eastAsia="Arial" w:asciiTheme="majorHAnsi" w:hAnsiTheme="majorHAnsi" w:cstheme="majorBidi"/>
              </w:rPr>
              <w:t xml:space="preserve"> en eerste thematische workshop</w:t>
            </w:r>
            <w:r w:rsidRPr="2B8A7F78">
              <w:rPr>
                <w:rFonts w:eastAsia="Arial" w:asciiTheme="majorHAnsi" w:hAnsiTheme="majorHAnsi" w:cstheme="majorBidi"/>
              </w:rPr>
              <w:t xml:space="preserve"> met stakeholders om de informatienoden te valideren en scope verder te verfijnen. </w:t>
            </w:r>
            <w:r w:rsidRPr="2B8A7F78" w:rsidR="7DAEA23A">
              <w:rPr>
                <w:rFonts w:eastAsia="Arial" w:asciiTheme="majorHAnsi" w:hAnsiTheme="majorHAnsi" w:cstheme="majorBidi"/>
              </w:rPr>
              <w:t>TARGET: start eind november/begin december</w:t>
            </w:r>
          </w:p>
        </w:tc>
      </w:tr>
      <w:tr w:rsidRPr="00A434DC" w:rsidR="00B358AE" w:rsidTr="45BB4B96" w14:paraId="0AAF501D"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75817B89" w14:paraId="000000DA" w14:textId="12BDFE6E">
            <w:pPr>
              <w:spacing w:before="120" w:after="120"/>
              <w:jc w:val="both"/>
              <w:rPr>
                <w:rFonts w:eastAsia="Arial" w:asciiTheme="majorHAnsi" w:hAnsiTheme="majorHAnsi" w:cstheme="majorBidi"/>
              </w:rPr>
            </w:pPr>
            <w:r w:rsidRPr="2B8A7F78">
              <w:rPr>
                <w:rFonts w:eastAsia="Arial" w:asciiTheme="majorHAnsi" w:hAnsiTheme="majorHAnsi" w:cstheme="majorBidi"/>
              </w:rPr>
              <w:t>Schriftelijke procedure</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A434DC" w:rsidR="00B358AE" w:rsidP="2B8A7F78" w:rsidRDefault="00835267" w14:paraId="000000DB" w14:textId="77777777">
            <w:pPr>
              <w:spacing w:before="120" w:after="120"/>
              <w:jc w:val="both"/>
              <w:rPr>
                <w:rFonts w:eastAsia="Arial" w:asciiTheme="majorHAnsi" w:hAnsiTheme="majorHAnsi" w:cstheme="majorBidi"/>
              </w:rPr>
            </w:pPr>
            <w:r w:rsidRPr="2B8A7F78">
              <w:rPr>
                <w:rFonts w:eastAsia="Arial" w:asciiTheme="majorHAnsi" w:hAnsiTheme="majorHAnsi" w:cstheme="majorBidi"/>
              </w:rPr>
              <w:t xml:space="preserve">Validatie werkgroep charter – Werkgroep Datastandaarden </w:t>
            </w:r>
          </w:p>
        </w:tc>
      </w:tr>
      <w:tr w:rsidR="666674D3" w:rsidTr="45BB4B96" w14:paraId="75169C9A" w14:textId="77777777">
        <w:trPr>
          <w:trHeight w:val="825"/>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20C18EDC" w:rsidP="45BB4B96" w:rsidRDefault="79E5A3CB" w14:paraId="4EA06ADF" w14:textId="6E68FF6E">
            <w:pPr>
              <w:spacing w:before="120" w:after="120"/>
              <w:jc w:val="both"/>
              <w:rPr>
                <w:rFonts w:ascii="Calibri" w:hAnsi="Calibri" w:eastAsia="Arial" w:cs="" w:asciiTheme="majorAscii" w:hAnsiTheme="majorAscii" w:cstheme="majorBidi"/>
              </w:rPr>
            </w:pPr>
            <w:r w:rsidRPr="45BB4B96" w:rsidR="16B89BDF">
              <w:rPr>
                <w:rFonts w:ascii="Calibri" w:hAnsi="Calibri" w:eastAsia="Arial" w:cs="" w:asciiTheme="majorAscii" w:hAnsiTheme="majorAscii" w:cstheme="majorBidi"/>
              </w:rPr>
              <w:t>25/06/2024</w:t>
            </w:r>
          </w:p>
          <w:p w:rsidR="666674D3" w:rsidP="2B8A7F78" w:rsidRDefault="666674D3" w14:paraId="24902FDF" w14:textId="1385E4C5">
            <w:pPr>
              <w:jc w:val="both"/>
              <w:rPr>
                <w:rFonts w:eastAsia="Arial" w:asciiTheme="majorHAnsi" w:hAnsiTheme="majorHAnsi" w:cstheme="majorBidi"/>
              </w:rPr>
            </w:pP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64F5A69A" w:rsidP="2B8A7F78" w:rsidRDefault="136286C0" w14:paraId="6AF4FF9A" w14:textId="01372D25">
            <w:pPr>
              <w:spacing w:before="120" w:after="120"/>
              <w:jc w:val="both"/>
              <w:rPr>
                <w:rFonts w:eastAsia="Arial" w:asciiTheme="majorHAnsi" w:hAnsiTheme="majorHAnsi" w:cstheme="majorBidi"/>
              </w:rPr>
            </w:pPr>
            <w:r w:rsidRPr="2B8A7F78">
              <w:rPr>
                <w:rFonts w:eastAsia="Arial" w:asciiTheme="majorHAnsi" w:hAnsiTheme="majorHAnsi" w:cstheme="majorBidi"/>
              </w:rPr>
              <w:t>Eerste thematische workshop</w:t>
            </w:r>
            <w:r w:rsidRPr="2B8A7F78" w:rsidR="5403709A">
              <w:rPr>
                <w:rFonts w:eastAsia="Arial" w:asciiTheme="majorHAnsi" w:hAnsiTheme="majorHAnsi" w:cstheme="majorBidi"/>
              </w:rPr>
              <w:t xml:space="preserve"> (+- 3/4 we</w:t>
            </w:r>
            <w:r w:rsidRPr="2B8A7F78" w:rsidR="16DD54EC">
              <w:rPr>
                <w:rFonts w:eastAsia="Arial" w:asciiTheme="majorHAnsi" w:hAnsiTheme="majorHAnsi" w:cstheme="majorBidi"/>
              </w:rPr>
              <w:t>ken na business workshop</w:t>
            </w:r>
            <w:r w:rsidRPr="2B8A7F78" w:rsidR="5403709A">
              <w:rPr>
                <w:rFonts w:eastAsia="Arial" w:asciiTheme="majorHAnsi" w:hAnsiTheme="majorHAnsi" w:cstheme="majorBidi"/>
              </w:rPr>
              <w:t>)</w:t>
            </w:r>
          </w:p>
        </w:tc>
      </w:tr>
      <w:tr w:rsidRPr="00A434DC" w:rsidR="00B358AE" w:rsidTr="45BB4B96" w14:paraId="02A119C4"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45BB4B96" w:rsidRDefault="35B57C3D" w14:paraId="000000DC" w14:textId="1CA9B3C1">
            <w:pPr>
              <w:spacing w:before="120" w:after="120"/>
              <w:jc w:val="both"/>
              <w:rPr>
                <w:rFonts w:ascii="Calibri" w:hAnsi="Calibri" w:eastAsia="Arial" w:cs="" w:asciiTheme="majorAscii" w:hAnsiTheme="majorAscii" w:cstheme="majorBidi"/>
              </w:rPr>
            </w:pPr>
            <w:r w:rsidRPr="45BB4B96" w:rsidR="4C470C6C">
              <w:rPr>
                <w:rFonts w:ascii="Calibri" w:hAnsi="Calibri" w:eastAsia="Arial" w:cs="" w:asciiTheme="majorAscii" w:hAnsiTheme="majorAscii" w:cstheme="majorBidi"/>
              </w:rPr>
              <w:t>16/09/2024</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A434DC" w:rsidR="00B358AE" w:rsidP="2B8A7F78" w:rsidRDefault="1B781F16" w14:paraId="000000DD" w14:textId="73BA1293">
            <w:pPr>
              <w:spacing w:before="120" w:after="120"/>
              <w:jc w:val="both"/>
              <w:rPr>
                <w:rFonts w:eastAsia="Arial" w:asciiTheme="majorHAnsi" w:hAnsiTheme="majorHAnsi" w:cstheme="majorBidi"/>
              </w:rPr>
            </w:pPr>
            <w:r w:rsidRPr="2B8A7F78">
              <w:rPr>
                <w:rFonts w:eastAsia="Arial" w:asciiTheme="majorHAnsi" w:hAnsiTheme="majorHAnsi" w:cstheme="majorBidi"/>
              </w:rPr>
              <w:t>Tweede thematische workshop</w:t>
            </w:r>
            <w:r w:rsidRPr="2B8A7F78" w:rsidR="00835267">
              <w:rPr>
                <w:rFonts w:eastAsia="Arial" w:asciiTheme="majorHAnsi" w:hAnsiTheme="majorHAnsi" w:cstheme="majorBidi"/>
              </w:rPr>
              <w:t xml:space="preserve"> </w:t>
            </w:r>
            <w:r w:rsidRPr="2B8A7F78" w:rsidR="370827EF">
              <w:rPr>
                <w:rFonts w:eastAsia="Arial" w:asciiTheme="majorHAnsi" w:hAnsiTheme="majorHAnsi" w:cstheme="majorBidi"/>
              </w:rPr>
              <w:t xml:space="preserve">(+- 3/4 weken na </w:t>
            </w:r>
            <w:r w:rsidRPr="2B8A7F78" w:rsidR="2B8685C8">
              <w:rPr>
                <w:rFonts w:eastAsia="Arial" w:asciiTheme="majorHAnsi" w:hAnsiTheme="majorHAnsi" w:cstheme="majorBidi"/>
              </w:rPr>
              <w:t>1ste thema workshop</w:t>
            </w:r>
            <w:r w:rsidRPr="2B8A7F78" w:rsidR="370827EF">
              <w:rPr>
                <w:rFonts w:eastAsia="Arial" w:asciiTheme="majorHAnsi" w:hAnsiTheme="majorHAnsi" w:cstheme="majorBidi"/>
              </w:rPr>
              <w:t>)</w:t>
            </w:r>
          </w:p>
        </w:tc>
      </w:tr>
      <w:tr w:rsidRPr="00A434DC" w:rsidR="00255CF6" w:rsidTr="45BB4B96" w14:paraId="50A5A652"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255CF6" w:rsidP="45BB4B96" w:rsidRDefault="35B57C3D" w14:paraId="6FCF87E9" w14:textId="1729E8F2">
            <w:pPr>
              <w:spacing w:before="120" w:after="120"/>
              <w:jc w:val="both"/>
              <w:rPr>
                <w:rFonts w:ascii="Calibri" w:hAnsi="Calibri" w:eastAsia="Arial" w:cs="" w:asciiTheme="majorAscii" w:hAnsiTheme="majorAscii" w:cstheme="majorBidi"/>
              </w:rPr>
            </w:pPr>
            <w:r w:rsidRPr="45BB4B96" w:rsidR="67191F35">
              <w:rPr>
                <w:rFonts w:ascii="Calibri" w:hAnsi="Calibri" w:eastAsia="Arial" w:cs="" w:asciiTheme="majorAscii" w:hAnsiTheme="majorAscii" w:cstheme="majorBidi"/>
              </w:rPr>
              <w:t>22/10/2024</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255CF6" w:rsidR="00255CF6" w:rsidP="2B8A7F78" w:rsidRDefault="37C93CB8" w14:paraId="079DED4F" w14:textId="568A21C3">
            <w:pPr>
              <w:spacing w:before="120" w:after="120"/>
              <w:jc w:val="both"/>
              <w:rPr>
                <w:rFonts w:eastAsia="Arial" w:asciiTheme="majorHAnsi" w:hAnsiTheme="majorHAnsi" w:cstheme="majorBidi"/>
              </w:rPr>
            </w:pPr>
            <w:r w:rsidRPr="2B8A7F78">
              <w:rPr>
                <w:rFonts w:eastAsia="Arial" w:asciiTheme="majorHAnsi" w:hAnsiTheme="majorHAnsi" w:cstheme="majorBidi"/>
                <w:i/>
                <w:iCs/>
              </w:rPr>
              <w:t>Derde</w:t>
            </w:r>
            <w:r w:rsidRPr="2B8A7F78" w:rsidR="1B781F16">
              <w:rPr>
                <w:rFonts w:eastAsia="Arial" w:asciiTheme="majorHAnsi" w:hAnsiTheme="majorHAnsi" w:cstheme="majorBidi"/>
                <w:i/>
                <w:iCs/>
              </w:rPr>
              <w:t xml:space="preserve"> thematische workshop</w:t>
            </w:r>
            <w:r w:rsidRPr="2B8A7F78" w:rsidR="0A1ADD9C">
              <w:rPr>
                <w:rFonts w:eastAsia="Arial" w:asciiTheme="majorHAnsi" w:hAnsiTheme="majorHAnsi" w:cstheme="majorBidi"/>
              </w:rPr>
              <w:t xml:space="preserve"> (+- 3/4 weken na </w:t>
            </w:r>
            <w:r w:rsidRPr="2B8A7F78" w:rsidR="56AE016C">
              <w:rPr>
                <w:rFonts w:eastAsia="Arial" w:asciiTheme="majorHAnsi" w:hAnsiTheme="majorHAnsi" w:cstheme="majorBidi"/>
              </w:rPr>
              <w:t>2de thema</w:t>
            </w:r>
            <w:r w:rsidRPr="2B8A7F78" w:rsidR="0A1ADD9C">
              <w:rPr>
                <w:rFonts w:eastAsia="Arial" w:asciiTheme="majorHAnsi" w:hAnsiTheme="majorHAnsi" w:cstheme="majorBidi"/>
              </w:rPr>
              <w:t xml:space="preserve"> workshop)</w:t>
            </w:r>
          </w:p>
        </w:tc>
      </w:tr>
      <w:tr w:rsidR="45BB4B96" w:rsidTr="45BB4B96" w14:paraId="590428FC">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1408BD9F" w:rsidP="45BB4B96" w:rsidRDefault="1408BD9F" w14:paraId="6FFAE071" w14:textId="20711B61">
            <w:pPr>
              <w:pStyle w:val="Standaard"/>
              <w:jc w:val="both"/>
              <w:rPr>
                <w:rFonts w:ascii="Calibri" w:hAnsi="Calibri" w:eastAsia="Arial" w:cs="" w:asciiTheme="majorAscii" w:hAnsiTheme="majorAscii" w:cstheme="majorBidi"/>
              </w:rPr>
            </w:pPr>
            <w:r w:rsidRPr="45BB4B96" w:rsidR="1408BD9F">
              <w:rPr>
                <w:rFonts w:ascii="Calibri" w:hAnsi="Calibri" w:eastAsia="Arial" w:cs="" w:asciiTheme="majorAscii" w:hAnsiTheme="majorAscii" w:cstheme="majorBidi"/>
              </w:rPr>
              <w:t>25/11/2024</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1408BD9F" w:rsidP="45BB4B96" w:rsidRDefault="1408BD9F" w14:paraId="29FB84EF" w14:textId="1984146A">
            <w:pPr>
              <w:spacing w:before="120" w:after="120"/>
              <w:jc w:val="both"/>
              <w:rPr>
                <w:rFonts w:ascii="Calibri" w:hAnsi="Calibri" w:eastAsia="Arial" w:cs="" w:asciiTheme="majorAscii" w:hAnsiTheme="majorAscii" w:cstheme="majorBidi"/>
              </w:rPr>
            </w:pPr>
            <w:r w:rsidRPr="45BB4B96" w:rsidR="1408BD9F">
              <w:rPr>
                <w:rFonts w:ascii="Calibri" w:hAnsi="Calibri" w:eastAsia="Arial" w:cs="" w:asciiTheme="majorAscii" w:hAnsiTheme="majorAscii" w:cstheme="majorBidi"/>
                <w:i w:val="1"/>
                <w:iCs w:val="1"/>
              </w:rPr>
              <w:t>Vierde thematische workshop</w:t>
            </w:r>
            <w:r w:rsidRPr="45BB4B96" w:rsidR="1408BD9F">
              <w:rPr>
                <w:rFonts w:ascii="Calibri" w:hAnsi="Calibri" w:eastAsia="Arial" w:cs="" w:asciiTheme="majorAscii" w:hAnsiTheme="majorAscii" w:cstheme="majorBidi"/>
              </w:rPr>
              <w:t xml:space="preserve"> (+- 3/4 weken na 2de thema workshop)</w:t>
            </w:r>
          </w:p>
        </w:tc>
      </w:tr>
      <w:tr w:rsidRPr="00A434DC" w:rsidR="00B358AE" w:rsidTr="45BB4B96" w14:paraId="2C943D06"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3A8352DC" w14:paraId="000000E6" w14:textId="61EED909">
            <w:pPr>
              <w:spacing w:before="120" w:after="120"/>
              <w:jc w:val="both"/>
              <w:rPr>
                <w:rFonts w:eastAsia="Arial" w:asciiTheme="majorHAnsi" w:hAnsiTheme="majorHAnsi" w:cstheme="majorBidi"/>
              </w:rPr>
            </w:pPr>
            <w:r w:rsidRPr="2B8A7F78">
              <w:rPr>
                <w:rFonts w:eastAsia="Arial" w:asciiTheme="majorHAnsi" w:hAnsiTheme="majorHAnsi" w:cstheme="majorBidi"/>
              </w:rPr>
              <w:t>TBD</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A434DC" w:rsidR="00B358AE" w:rsidP="2B8A7F78" w:rsidRDefault="00835267" w14:paraId="000000E7" w14:textId="77777777">
            <w:pPr>
              <w:spacing w:before="120" w:after="120"/>
              <w:jc w:val="both"/>
              <w:rPr>
                <w:rFonts w:eastAsia="Arial" w:asciiTheme="majorHAnsi" w:hAnsiTheme="majorHAnsi" w:cstheme="majorBidi"/>
              </w:rPr>
            </w:pPr>
            <w:r w:rsidRPr="2B8A7F78">
              <w:rPr>
                <w:rFonts w:eastAsia="Arial" w:asciiTheme="majorHAnsi" w:hAnsiTheme="majorHAnsi" w:cstheme="majorBidi"/>
              </w:rPr>
              <w:t xml:space="preserve">Opstart publieke reviewperiode – Erkenning ‘Kandidaat-Standaard’ - Werkgroep Datastandaarden </w:t>
            </w:r>
          </w:p>
        </w:tc>
      </w:tr>
      <w:tr w:rsidRPr="00A434DC" w:rsidR="00B358AE" w:rsidTr="45BB4B96" w14:paraId="4DF5DE27"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4A06C39E" w14:paraId="000000E8" w14:textId="6CDD19AC">
            <w:pPr>
              <w:spacing w:before="120" w:after="120"/>
              <w:jc w:val="both"/>
              <w:rPr>
                <w:rFonts w:eastAsia="Arial" w:asciiTheme="majorHAnsi" w:hAnsiTheme="majorHAnsi" w:cstheme="majorBidi"/>
              </w:rPr>
            </w:pPr>
            <w:r w:rsidRPr="2B8A7F78">
              <w:rPr>
                <w:rFonts w:eastAsia="Arial" w:asciiTheme="majorHAnsi" w:hAnsiTheme="majorHAnsi" w:cstheme="majorBidi"/>
              </w:rPr>
              <w:t>2 md doorlooptijd</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A434DC" w:rsidR="00B358AE" w:rsidP="2B8A7F78" w:rsidRDefault="00835267" w14:paraId="000000E9" w14:textId="77777777">
            <w:pPr>
              <w:spacing w:before="120" w:after="120"/>
              <w:jc w:val="both"/>
              <w:rPr>
                <w:rFonts w:eastAsia="Arial" w:asciiTheme="majorHAnsi" w:hAnsiTheme="majorHAnsi" w:cstheme="majorBidi"/>
              </w:rPr>
            </w:pPr>
            <w:r w:rsidRPr="2B8A7F78">
              <w:rPr>
                <w:rFonts w:eastAsia="Arial" w:asciiTheme="majorHAnsi" w:hAnsiTheme="majorHAnsi" w:cstheme="majorBidi"/>
              </w:rPr>
              <w:t xml:space="preserve">Publieke reviewperiode </w:t>
            </w:r>
          </w:p>
        </w:tc>
      </w:tr>
      <w:tr w:rsidRPr="00A434DC" w:rsidR="00B358AE" w:rsidTr="45BB4B96" w14:paraId="6C58693D"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75817B89" w14:paraId="000000EA" w14:textId="43371881">
            <w:pPr>
              <w:spacing w:before="120" w:after="120"/>
              <w:jc w:val="both"/>
              <w:rPr>
                <w:rFonts w:eastAsia="Arial" w:asciiTheme="majorHAnsi" w:hAnsiTheme="majorHAnsi" w:cstheme="majorBidi"/>
              </w:rPr>
            </w:pPr>
            <w:r w:rsidRPr="2B8A7F78">
              <w:rPr>
                <w:rFonts w:eastAsia="Arial" w:asciiTheme="majorHAnsi" w:hAnsiTheme="majorHAnsi" w:cstheme="majorBidi"/>
              </w:rPr>
              <w:t>Schriftelijke procedure</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A434DC" w:rsidR="00B358AE" w:rsidP="2B8A7F78" w:rsidRDefault="00835267" w14:paraId="000000EB" w14:textId="77777777">
            <w:pPr>
              <w:spacing w:before="120" w:after="120"/>
              <w:jc w:val="both"/>
              <w:rPr>
                <w:rFonts w:eastAsia="Arial" w:asciiTheme="majorHAnsi" w:hAnsiTheme="majorHAnsi" w:cstheme="majorBidi"/>
              </w:rPr>
            </w:pPr>
            <w:r w:rsidRPr="2B8A7F78">
              <w:rPr>
                <w:rFonts w:eastAsia="Arial" w:asciiTheme="majorHAnsi" w:hAnsiTheme="majorHAnsi" w:cstheme="majorBidi"/>
              </w:rPr>
              <w:t xml:space="preserve">Einde publieke reviewperiode – Erkenning ‘Standaard’ – Werkgroep Datastandaarden </w:t>
            </w:r>
          </w:p>
        </w:tc>
      </w:tr>
      <w:tr w:rsidRPr="00A434DC" w:rsidR="00B358AE" w:rsidTr="45BB4B96" w14:paraId="16CA38A8" w14:textId="77777777">
        <w:trPr>
          <w:trHeight w:val="20"/>
        </w:trPr>
        <w:tc>
          <w:tcPr>
            <w:tcW w:w="2520" w:type="dxa"/>
            <w:tcBorders>
              <w:top w:val="nil"/>
              <w:left w:val="single" w:color="000000" w:sz="8" w:space="0"/>
              <w:bottom w:val="single" w:color="000000" w:sz="8" w:space="0"/>
              <w:right w:val="single" w:color="000000" w:sz="8" w:space="0"/>
            </w:tcBorders>
            <w:shd w:val="clear" w:color="auto" w:fill="F3F3F3"/>
            <w:tcMar>
              <w:top w:w="20" w:type="dxa"/>
              <w:left w:w="20" w:type="dxa"/>
              <w:bottom w:w="20" w:type="dxa"/>
              <w:right w:w="20" w:type="dxa"/>
            </w:tcMar>
          </w:tcPr>
          <w:p w:rsidRPr="00A434DC" w:rsidR="00B358AE" w:rsidP="2B8A7F78" w:rsidRDefault="75817B89" w14:paraId="000000EC" w14:textId="36B39189">
            <w:pPr>
              <w:spacing w:before="120" w:after="120"/>
              <w:jc w:val="both"/>
              <w:rPr>
                <w:rFonts w:eastAsia="Arial" w:asciiTheme="majorHAnsi" w:hAnsiTheme="majorHAnsi" w:cstheme="majorBidi"/>
              </w:rPr>
            </w:pPr>
            <w:r w:rsidRPr="2B8A7F78">
              <w:rPr>
                <w:rFonts w:eastAsia="Arial" w:asciiTheme="majorHAnsi" w:hAnsiTheme="majorHAnsi" w:cstheme="majorBidi"/>
              </w:rPr>
              <w:t>Schriftelijke procedure</w:t>
            </w:r>
          </w:p>
        </w:tc>
        <w:tc>
          <w:tcPr>
            <w:tcW w:w="6030" w:type="dxa"/>
            <w:tcBorders>
              <w:top w:val="nil"/>
              <w:left w:val="nil"/>
              <w:bottom w:val="single" w:color="000000" w:sz="8" w:space="0"/>
              <w:right w:val="single" w:color="000000" w:sz="8" w:space="0"/>
            </w:tcBorders>
            <w:tcMar>
              <w:top w:w="20" w:type="dxa"/>
              <w:left w:w="20" w:type="dxa"/>
              <w:bottom w:w="20" w:type="dxa"/>
              <w:right w:w="20" w:type="dxa"/>
            </w:tcMar>
          </w:tcPr>
          <w:p w:rsidRPr="00A434DC" w:rsidR="00B358AE" w:rsidP="2B8A7F78" w:rsidRDefault="00835267" w14:paraId="000000ED" w14:textId="77777777">
            <w:pPr>
              <w:spacing w:before="120" w:after="120"/>
              <w:jc w:val="both"/>
              <w:rPr>
                <w:rFonts w:eastAsia="Arial" w:asciiTheme="majorHAnsi" w:hAnsiTheme="majorHAnsi" w:cstheme="majorBidi"/>
              </w:rPr>
            </w:pPr>
            <w:r w:rsidRPr="2B8A7F78">
              <w:rPr>
                <w:rFonts w:eastAsia="Arial" w:asciiTheme="majorHAnsi" w:hAnsiTheme="majorHAnsi" w:cstheme="majorBidi"/>
              </w:rPr>
              <w:t xml:space="preserve">Mededeling standaard aan Stuurorgaan Vlaams Informatie- en ICT-beleid </w:t>
            </w:r>
          </w:p>
        </w:tc>
      </w:tr>
    </w:tbl>
    <w:p w:rsidRPr="00A434DC" w:rsidR="00B358AE" w:rsidP="4E6B88C4" w:rsidRDefault="00B358AE" w14:paraId="000000EE" w14:textId="77777777">
      <w:pPr>
        <w:jc w:val="both"/>
        <w:rPr>
          <w:rFonts w:asciiTheme="majorHAnsi" w:hAnsiTheme="majorHAnsi" w:cstheme="majorBidi"/>
        </w:rPr>
      </w:pPr>
    </w:p>
    <w:p w:rsidRPr="00A434DC" w:rsidR="00B358AE" w:rsidP="4E6B88C4" w:rsidRDefault="00835267" w14:paraId="000000EF" w14:textId="77777777">
      <w:pPr>
        <w:pStyle w:val="Kop1"/>
        <w:numPr>
          <w:ilvl w:val="0"/>
          <w:numId w:val="7"/>
        </w:numPr>
        <w:pBdr>
          <w:top w:val="nil"/>
          <w:left w:val="nil"/>
          <w:bottom w:val="nil"/>
          <w:right w:val="nil"/>
          <w:between w:val="nil"/>
        </w:pBdr>
        <w:spacing w:line="432" w:lineRule="auto"/>
        <w:jc w:val="both"/>
        <w:rPr>
          <w:rFonts w:asciiTheme="majorHAnsi" w:hAnsiTheme="majorHAnsi"/>
          <w:sz w:val="48"/>
          <w:szCs w:val="48"/>
        </w:rPr>
      </w:pPr>
      <w:commentRangeStart w:id="37"/>
      <w:r w:rsidRPr="4E6B88C4">
        <w:rPr>
          <w:rFonts w:asciiTheme="majorHAnsi" w:hAnsiTheme="majorHAnsi"/>
          <w:smallCaps/>
          <w:color w:val="373636" w:themeColor="accent2"/>
          <w:sz w:val="48"/>
          <w:szCs w:val="48"/>
        </w:rPr>
        <w:t>Afhankelijkheden</w:t>
      </w:r>
      <w:commentRangeEnd w:id="37"/>
      <w:r>
        <w:rPr>
          <w:rStyle w:val="Verwijzingopmerking"/>
        </w:rPr>
        <w:commentReference w:id="37"/>
      </w:r>
    </w:p>
    <w:p w:rsidRPr="0056260C" w:rsidR="00B358AE" w:rsidRDefault="00B358AE" w14:paraId="00000103" w14:textId="77777777">
      <w:pPr>
        <w:pBdr>
          <w:top w:val="nil"/>
          <w:left w:val="nil"/>
          <w:bottom w:val="nil"/>
          <w:right w:val="nil"/>
          <w:between w:val="nil"/>
        </w:pBdr>
        <w:spacing w:before="0" w:after="0" w:line="240" w:lineRule="auto"/>
        <w:ind w:left="720"/>
        <w:jc w:val="both"/>
        <w:rPr>
          <w:rFonts w:eastAsia="FlandersArtSans-Light" w:asciiTheme="majorHAnsi" w:hAnsiTheme="majorHAnsi" w:cstheme="majorHAnsi"/>
          <w:lang w:val="en-US"/>
        </w:rPr>
      </w:pPr>
    </w:p>
    <w:p w:rsidRPr="0056260C" w:rsidR="00B358AE" w:rsidP="2B8A7F78" w:rsidRDefault="578243BB" w14:paraId="00000104" w14:textId="0E5ACC25">
      <w:pPr>
        <w:pBdr>
          <w:top w:val="nil"/>
          <w:left w:val="nil"/>
          <w:bottom w:val="nil"/>
          <w:right w:val="nil"/>
          <w:between w:val="nil"/>
        </w:pBdr>
        <w:spacing w:before="0" w:after="0" w:line="240" w:lineRule="auto"/>
        <w:jc w:val="both"/>
      </w:pPr>
      <w:r w:rsidRPr="00A17B4E">
        <w:t>A. Primaire afhankelijkheden Tijdens dit traject zal minimaal afgestemd worden met de volgende bestaande initiatieven:</w:t>
      </w:r>
    </w:p>
    <w:p w:rsidRPr="00A17B4E" w:rsidR="2B8A7F78" w:rsidP="2B8A7F78" w:rsidRDefault="2B8A7F78" w14:paraId="7E9A58F9" w14:textId="625F92CC">
      <w:pPr>
        <w:spacing w:before="0" w:after="0" w:line="240" w:lineRule="auto"/>
        <w:jc w:val="both"/>
      </w:pPr>
    </w:p>
    <w:tbl>
      <w:tblPr>
        <w:tblStyle w:val="Tabelraster"/>
        <w:tblW w:w="0" w:type="auto"/>
        <w:tblLayout w:type="fixed"/>
        <w:tblLook w:val="06A0" w:firstRow="1" w:lastRow="0" w:firstColumn="1" w:lastColumn="0" w:noHBand="1" w:noVBand="1"/>
      </w:tblPr>
      <w:tblGrid>
        <w:gridCol w:w="4672"/>
        <w:gridCol w:w="4672"/>
      </w:tblGrid>
      <w:tr w:rsidR="2B8A7F78" w:rsidTr="4E6B88C4" w14:paraId="1445DE98" w14:textId="77777777">
        <w:tc>
          <w:tcPr>
            <w:tcW w:w="4672" w:type="dxa"/>
          </w:tcPr>
          <w:p w:rsidRPr="00E363F3" w:rsidR="578243BB" w:rsidP="4E6B88C4" w:rsidRDefault="578243BB" w14:paraId="519DC32E" w14:textId="3EEA2944">
            <w:pPr>
              <w:jc w:val="both"/>
            </w:pPr>
          </w:p>
        </w:tc>
        <w:tc>
          <w:tcPr>
            <w:tcW w:w="4672" w:type="dxa"/>
          </w:tcPr>
          <w:p w:rsidRPr="00A17B4E" w:rsidR="5285D490" w:rsidP="4E6B88C4" w:rsidRDefault="5285D490" w14:paraId="635C59CA" w14:textId="383DDFF5">
            <w:pPr>
              <w:jc w:val="both"/>
              <w:rPr>
                <w:sz w:val="24"/>
                <w:szCs w:val="24"/>
              </w:rPr>
            </w:pPr>
          </w:p>
        </w:tc>
      </w:tr>
      <w:tr w:rsidR="2B8A7F78" w:rsidTr="4E6B88C4" w14:paraId="52EB16E0" w14:textId="77777777">
        <w:tc>
          <w:tcPr>
            <w:tcW w:w="4672" w:type="dxa"/>
          </w:tcPr>
          <w:p w:rsidRPr="00A17B4E" w:rsidR="2B8A7F78" w:rsidP="4E6B88C4" w:rsidRDefault="2B8A7F78" w14:paraId="03496720" w14:textId="6BBACB43">
            <w:pPr>
              <w:jc w:val="both"/>
            </w:pPr>
          </w:p>
        </w:tc>
        <w:tc>
          <w:tcPr>
            <w:tcW w:w="4672" w:type="dxa"/>
          </w:tcPr>
          <w:p w:rsidRPr="00A17B4E" w:rsidR="2B8A7F78" w:rsidP="4E6B88C4" w:rsidRDefault="2B8A7F78" w14:paraId="4FDCCD15" w14:textId="72E01E25">
            <w:pPr>
              <w:jc w:val="both"/>
            </w:pPr>
          </w:p>
        </w:tc>
      </w:tr>
    </w:tbl>
    <w:p w:rsidRPr="00A17B4E" w:rsidR="2B8A7F78" w:rsidP="2B8A7F78" w:rsidRDefault="2B8A7F78" w14:paraId="69246F8A" w14:textId="36AA8901">
      <w:pPr>
        <w:spacing w:before="0" w:after="0" w:line="240" w:lineRule="auto"/>
        <w:jc w:val="both"/>
      </w:pPr>
    </w:p>
    <w:sectPr w:rsidRPr="00A17B4E" w:rsidR="2B8A7F78">
      <w:headerReference w:type="even" r:id="rId24"/>
      <w:headerReference w:type="default" r:id="rId25"/>
      <w:footerReference w:type="even" r:id="rId26"/>
      <w:footerReference w:type="default" r:id="rId27"/>
      <w:headerReference w:type="first" r:id="rId28"/>
      <w:footerReference w:type="first" r:id="rId29"/>
      <w:pgSz w:w="11906" w:h="16838" w:orient="portrait"/>
      <w:pgMar w:top="2211" w:right="1416" w:bottom="2552" w:left="1134" w:header="851" w:footer="851"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VA" w:author="Verlaenen, Anke" w:date="2023-11-24T11:16:00Z" w:id="33">
    <w:p w:rsidR="009B0EB8" w:rsidRDefault="009B0EB8" w14:paraId="5EF3F8F6" w14:textId="483F303D">
      <w:pPr>
        <w:pStyle w:val="Tekstopmerking"/>
      </w:pPr>
      <w:r>
        <w:rPr>
          <w:rStyle w:val="Verwijzingopmerking"/>
        </w:rPr>
        <w:annotationRef/>
      </w:r>
      <w:r>
        <w:t>Verder te be</w:t>
      </w:r>
      <w:r w:rsidR="005A1BD0">
        <w:t>spreken – nog uit te klaren</w:t>
      </w:r>
    </w:p>
  </w:comment>
  <w:comment w:initials="VA" w:author="Verlaenen, Anke" w:date="2023-11-24T11:16:00Z" w:id="34">
    <w:p w:rsidR="009B0EB8" w:rsidRDefault="009B0EB8" w14:paraId="2B6EAB5A" w14:textId="6AB48380">
      <w:pPr>
        <w:pStyle w:val="Tekstopmerking"/>
      </w:pPr>
      <w:r>
        <w:rPr>
          <w:rStyle w:val="Verwijzingopmerking"/>
        </w:rPr>
        <w:annotationRef/>
      </w:r>
      <w:r>
        <w:t>Verder te be</w:t>
      </w:r>
      <w:r w:rsidR="005A1BD0">
        <w:t>spreken – nog uit te klaren</w:t>
      </w:r>
    </w:p>
  </w:comment>
  <w:comment w:initials="VA" w:author="Verlaenen, Anke" w:date="2023-11-24T11:16:00Z" w:id="35">
    <w:p w:rsidR="009B0EB8" w:rsidRDefault="009B0EB8" w14:paraId="5903991F" w14:textId="6F5C1966">
      <w:pPr>
        <w:pStyle w:val="Tekstopmerking"/>
      </w:pPr>
      <w:r>
        <w:rPr>
          <w:rStyle w:val="Verwijzingopmerking"/>
        </w:rPr>
        <w:annotationRef/>
      </w:r>
      <w:r>
        <w:t>Verder te be</w:t>
      </w:r>
      <w:r w:rsidR="005A1BD0">
        <w:t>spreken – nog uit te klaren</w:t>
      </w:r>
    </w:p>
  </w:comment>
  <w:comment w:initials="HT" w:author="Heylighen, Tessa" w:date="2023-11-24T09:58:00Z" w:id="36">
    <w:p w:rsidR="00A95907" w:rsidRDefault="00A95907" w14:paraId="1D1AA3C4" w14:textId="6696D500">
      <w:pPr>
        <w:pStyle w:val="Tekstopmerking"/>
      </w:pPr>
      <w:r>
        <w:rPr>
          <w:rStyle w:val="Verwijzingopmerking"/>
        </w:rPr>
        <w:annotationRef/>
      </w:r>
      <w:r w:rsidR="00294337">
        <w:t xml:space="preserve">Wie </w:t>
      </w:r>
      <w:r w:rsidR="00352669">
        <w:t xml:space="preserve">is hier wenselijk? </w:t>
      </w:r>
      <w:r>
        <w:t xml:space="preserve"> </w:t>
      </w:r>
      <w:r w:rsidR="0053480C">
        <w:t xml:space="preserve">&gt;&gt; bekijken met Di Vl </w:t>
      </w:r>
    </w:p>
  </w:comment>
  <w:comment w:initials="VA" w:author="Verlaenen, Anke" w:date="2023-11-24T11:16:00Z" w:id="37">
    <w:p w:rsidR="009B0EB8" w:rsidRDefault="009B0EB8" w14:paraId="3DDCC44B" w14:textId="0C2E7417">
      <w:pPr>
        <w:pStyle w:val="Tekstopmerking"/>
      </w:pPr>
      <w:r>
        <w:rPr>
          <w:rStyle w:val="Verwijzingopmerking"/>
        </w:rPr>
        <w:annotationRef/>
      </w:r>
      <w:r>
        <w:t>Verder te be</w:t>
      </w:r>
      <w:r w:rsidR="005A1BD0">
        <w:t>spreken – nog uit te klaren</w:t>
      </w:r>
    </w:p>
  </w:comment>
  <w:comment w:initials="CL" w:author="Clynen Loeke" w:date="2024-04-16T12:04:17" w:id="428480864">
    <w:p w:rsidR="45BB4B96" w:rsidRDefault="45BB4B96" w14:paraId="3ED4C7D8" w14:textId="12F028CF">
      <w:pPr>
        <w:pStyle w:val="CommentText"/>
      </w:pPr>
      <w:r w:rsidR="45BB4B96">
        <w:rPr/>
        <w:t>Zowel bovenlokale als lokale stakeholders kunnen betrokken worden bij het project en lokale stakeholders moeten mogelijk informatie verstrekken aan de bovenlokale vertegenwoordigers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5EF3F8F6"/>
  <w15:commentEx w15:done="0" w15:paraId="2B6EAB5A"/>
  <w15:commentEx w15:done="0" w15:paraId="5903991F"/>
  <w15:commentEx w15:done="0" w15:paraId="1D1AA3C4"/>
  <w15:commentEx w15:done="0" w15:paraId="3DDCC44B"/>
  <w15:commentEx w15:done="0" w15:paraId="3ED4C7D8"/>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290B0479" w16cex:dateUtc="2023-11-24T10:16:00Z"/>
  <w16cex:commentExtensible w16cex:durableId="290B048C" w16cex:dateUtc="2023-11-24T10:16:00Z"/>
  <w16cex:commentExtensible w16cex:durableId="290B0493" w16cex:dateUtc="2023-11-24T10:16:00Z"/>
  <w16cex:commentExtensible w16cex:durableId="290AF254" w16cex:dateUtc="2023-11-24T08:58:00Z"/>
  <w16cex:commentExtensible w16cex:durableId="290B049D" w16cex:dateUtc="2023-11-24T10:16:00Z"/>
  <w16cex:commentExtensible w16cex:durableId="4B7CCD48" w16cex:dateUtc="2024-04-16T10:04:17.392Z"/>
</w16cex:commentsExtensible>
</file>

<file path=word/commentsIds.xml><?xml version="1.0" encoding="utf-8"?>
<w16cid:commentsIds xmlns:mc="http://schemas.openxmlformats.org/markup-compatibility/2006" xmlns:w16cid="http://schemas.microsoft.com/office/word/2016/wordml/cid" mc:Ignorable="w16cid">
  <w16cid:commentId w16cid:paraId="5EF3F8F6" w16cid:durableId="290B0479"/>
  <w16cid:commentId w16cid:paraId="2B6EAB5A" w16cid:durableId="290B048C"/>
  <w16cid:commentId w16cid:paraId="5903991F" w16cid:durableId="290B0493"/>
  <w16cid:commentId w16cid:paraId="1D1AA3C4" w16cid:durableId="290AF254"/>
  <w16cid:commentId w16cid:paraId="3DDCC44B" w16cid:durableId="290B049D"/>
  <w16cid:commentId w16cid:paraId="3ED4C7D8" w16cid:durableId="4B7CCD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91773" w:rsidRDefault="00F91773" w14:paraId="2FADB469" w14:textId="77777777">
      <w:pPr>
        <w:spacing w:before="0" w:after="0" w:line="240" w:lineRule="auto"/>
      </w:pPr>
      <w:r>
        <w:separator/>
      </w:r>
    </w:p>
  </w:endnote>
  <w:endnote w:type="continuationSeparator" w:id="0">
    <w:p w:rsidR="00F91773" w:rsidRDefault="00F91773" w14:paraId="29FC411C" w14:textId="77777777">
      <w:pPr>
        <w:spacing w:before="0" w:after="0" w:line="240" w:lineRule="auto"/>
      </w:pPr>
      <w:r>
        <w:continuationSeparator/>
      </w:r>
    </w:p>
  </w:endnote>
  <w:endnote w:type="continuationNotice" w:id="1">
    <w:p w:rsidR="00F91773" w:rsidRDefault="00F91773" w14:paraId="2A1589A2" w14:textId="77777777">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FlandersArtSans-Light">
    <w:panose1 w:val="00000400000000000000"/>
    <w:charset w:val="00"/>
    <w:family w:val="auto"/>
    <w:pitch w:val="variable"/>
    <w:sig w:usb0="00000007" w:usb1="00000000"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Flanders Art Serif">
    <w:altName w:val="Calibri"/>
    <w:panose1 w:val="00000000000000000000"/>
    <w:charset w:val="00"/>
    <w:family w:val="modern"/>
    <w:notTrueType/>
    <w:pitch w:val="variable"/>
    <w:sig w:usb0="00000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6735" w:rsidRDefault="00046735" w14:paraId="00000108" w14:textId="77777777">
    <w:pPr>
      <w:pBdr>
        <w:top w:val="nil"/>
        <w:left w:val="nil"/>
        <w:bottom w:val="nil"/>
        <w:right w:val="nil"/>
        <w:between w:val="nil"/>
      </w:pBdr>
      <w:tabs>
        <w:tab w:val="right" w:pos="9923"/>
      </w:tabs>
      <w:spacing w:line="240" w:lineRule="auto"/>
      <w:rPr>
        <w:color w:val="373636"/>
        <w:sz w:val="16"/>
        <w:szCs w:val="16"/>
      </w:rPr>
    </w:pPr>
    <w:r>
      <w:rPr>
        <w:b/>
        <w:color w:val="373636"/>
        <w:sz w:val="16"/>
        <w:szCs w:val="16"/>
      </w:rPr>
      <w:t>////////////////////////////////////////////////////////////////////////////////////////////////////////////////////////////////////////////////</w:t>
    </w:r>
  </w:p>
  <w:p w:rsidR="00046735" w:rsidRDefault="00046735" w14:paraId="00000109" w14:textId="77777777">
    <w:pPr>
      <w:pBdr>
        <w:top w:val="nil"/>
        <w:left w:val="nil"/>
        <w:bottom w:val="nil"/>
        <w:right w:val="nil"/>
        <w:between w:val="nil"/>
      </w:pBdr>
      <w:tabs>
        <w:tab w:val="right" w:pos="9923"/>
      </w:tabs>
      <w:spacing w:line="240" w:lineRule="auto"/>
      <w:rPr>
        <w:color w:val="373636"/>
        <w:sz w:val="16"/>
        <w:szCs w:val="16"/>
      </w:rPr>
    </w:pPr>
  </w:p>
  <w:p w:rsidR="00046735" w:rsidRDefault="00046735" w14:paraId="228AACF7" w14:textId="2440516D">
    <w:pPr>
      <w:pBdr>
        <w:top w:val="nil"/>
        <w:left w:val="nil"/>
        <w:bottom w:val="nil"/>
        <w:right w:val="nil"/>
        <w:between w:val="nil"/>
      </w:pBdr>
      <w:tabs>
        <w:tab w:val="right" w:pos="9923"/>
      </w:tabs>
      <w:spacing w:line="240" w:lineRule="auto"/>
      <w:rPr>
        <w:color w:val="373636"/>
        <w:sz w:val="16"/>
        <w:szCs w:val="16"/>
      </w:rPr>
    </w:pPr>
    <w:r>
      <w:rPr>
        <w:color w:val="373636"/>
        <w:sz w:val="16"/>
        <w:szCs w:val="16"/>
      </w:rPr>
      <w:fldChar w:fldCharType="begin"/>
    </w:r>
    <w:r>
      <w:rPr>
        <w:color w:val="373636"/>
        <w:sz w:val="16"/>
        <w:szCs w:val="16"/>
      </w:rPr>
      <w:instrText>PAGE</w:instrText>
    </w:r>
    <w:r>
      <w:rPr>
        <w:color w:val="373636"/>
        <w:sz w:val="16"/>
        <w:szCs w:val="16"/>
      </w:rPr>
      <w:fldChar w:fldCharType="separate"/>
    </w:r>
    <w:r w:rsidR="0064534F">
      <w:rPr>
        <w:noProof/>
        <w:color w:val="373636"/>
        <w:sz w:val="16"/>
        <w:szCs w:val="16"/>
      </w:rPr>
      <w:t>4</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separate"/>
    </w:r>
    <w:r w:rsidR="0064534F">
      <w:rPr>
        <w:noProof/>
        <w:color w:val="373636"/>
        <w:sz w:val="16"/>
        <w:szCs w:val="16"/>
      </w:rPr>
      <w:t>6</w:t>
    </w:r>
    <w:r>
      <w:rPr>
        <w:color w:val="373636"/>
        <w:sz w:val="16"/>
        <w:szCs w:val="16"/>
      </w:rPr>
      <w:fldChar w:fldCharType="end"/>
    </w:r>
    <w:r>
      <w:rPr>
        <w:color w:val="373636"/>
        <w:sz w:val="16"/>
        <w:szCs w:val="16"/>
      </w:rPr>
      <w:tab/>
    </w:r>
    <w:r>
      <w:rPr>
        <w:color w:val="373636"/>
        <w:sz w:val="16"/>
        <w:szCs w:val="16"/>
      </w:rPr>
      <w:t xml:space="preserve">24.01.20 </w:t>
    </w:r>
    <w:r>
      <w:rPr>
        <w:b/>
        <w:color w:val="373636"/>
        <w:sz w:val="16"/>
        <w:szCs w:val="16"/>
      </w:rPr>
      <w:t xml:space="preserve">/// </w:t>
    </w:r>
    <w:r>
      <w:rPr>
        <w:color w:val="373636"/>
        <w:sz w:val="16"/>
        <w:szCs w:val="16"/>
      </w:rPr>
      <w:t xml:space="preserve">OSLO </w:t>
    </w:r>
  </w:p>
  <w:p w:rsidR="00046735" w:rsidRDefault="00046735" w14:paraId="0000010B" w14:textId="77777777">
    <w:pPr>
      <w:pBdr>
        <w:top w:val="nil"/>
        <w:left w:val="nil"/>
        <w:bottom w:val="nil"/>
        <w:right w:val="nil"/>
        <w:between w:val="nil"/>
      </w:pBdr>
      <w:tabs>
        <w:tab w:val="right" w:pos="9923"/>
      </w:tabs>
      <w:spacing w:line="240" w:lineRule="auto"/>
      <w:rPr>
        <w:color w:val="373636"/>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6735" w:rsidRDefault="00046735" w14:paraId="0000010D" w14:textId="77777777">
    <w:pPr>
      <w:pBdr>
        <w:top w:val="nil"/>
        <w:left w:val="nil"/>
        <w:bottom w:val="nil"/>
        <w:right w:val="nil"/>
        <w:between w:val="nil"/>
      </w:pBdr>
      <w:tabs>
        <w:tab w:val="right" w:pos="9923"/>
      </w:tabs>
      <w:spacing w:line="240" w:lineRule="auto"/>
      <w:rPr>
        <w:color w:val="373636"/>
        <w:sz w:val="16"/>
        <w:szCs w:val="16"/>
      </w:rPr>
    </w:pPr>
    <w:r>
      <w:rPr>
        <w:b/>
        <w:color w:val="373636"/>
        <w:sz w:val="16"/>
        <w:szCs w:val="16"/>
      </w:rPr>
      <w:t>////////////////////////////////////////////////////////////////////////////////////////////////////////////////////////////////////////////////</w:t>
    </w:r>
  </w:p>
  <w:p w:rsidR="00046735" w:rsidRDefault="00046735" w14:paraId="0000010E" w14:textId="77777777">
    <w:pPr>
      <w:pBdr>
        <w:top w:val="nil"/>
        <w:left w:val="nil"/>
        <w:bottom w:val="nil"/>
        <w:right w:val="nil"/>
        <w:between w:val="nil"/>
      </w:pBdr>
      <w:tabs>
        <w:tab w:val="right" w:pos="9923"/>
      </w:tabs>
      <w:spacing w:line="240" w:lineRule="auto"/>
      <w:rPr>
        <w:color w:val="373636"/>
        <w:sz w:val="16"/>
        <w:szCs w:val="16"/>
      </w:rPr>
    </w:pPr>
  </w:p>
  <w:p w:rsidR="00046735" w:rsidRDefault="00046735" w14:paraId="0000010F" w14:textId="3C53B3CA">
    <w:pPr>
      <w:pBdr>
        <w:top w:val="nil"/>
        <w:left w:val="nil"/>
        <w:bottom w:val="nil"/>
        <w:right w:val="nil"/>
        <w:between w:val="nil"/>
      </w:pBdr>
      <w:tabs>
        <w:tab w:val="right" w:pos="9923"/>
      </w:tabs>
      <w:spacing w:line="240" w:lineRule="auto"/>
      <w:rPr>
        <w:color w:val="373636"/>
        <w:sz w:val="16"/>
        <w:szCs w:val="16"/>
      </w:rPr>
    </w:pPr>
    <w:r>
      <w:rPr>
        <w:color w:val="373636"/>
        <w:sz w:val="16"/>
        <w:szCs w:val="16"/>
      </w:rPr>
      <w:t xml:space="preserve">OSLO </w:t>
    </w:r>
    <w:r w:rsidR="00A17B4E">
      <w:rPr>
        <w:color w:val="373636"/>
        <w:sz w:val="16"/>
        <w:szCs w:val="16"/>
      </w:rPr>
      <w:t>xxx</w:t>
    </w:r>
    <w:r w:rsidR="00114220">
      <w:rPr>
        <w:color w:val="373636"/>
        <w:sz w:val="16"/>
        <w:szCs w:val="16"/>
      </w:rPr>
      <w:t xml:space="preserve"> </w:t>
    </w:r>
    <w:r>
      <w:rPr>
        <w:color w:val="373636"/>
        <w:sz w:val="16"/>
        <w:szCs w:val="16"/>
      </w:rPr>
      <w:t xml:space="preserve">  </w:t>
    </w:r>
    <w:r>
      <w:rPr>
        <w:b/>
        <w:color w:val="373636"/>
        <w:sz w:val="16"/>
        <w:szCs w:val="16"/>
      </w:rPr>
      <w:t>///</w:t>
    </w:r>
    <w:r>
      <w:rPr>
        <w:color w:val="373636"/>
        <w:sz w:val="16"/>
        <w:szCs w:val="16"/>
      </w:rPr>
      <w:t xml:space="preserve"> 24.01.20</w:t>
    </w:r>
    <w:r>
      <w:rPr>
        <w:color w:val="373636"/>
        <w:sz w:val="16"/>
        <w:szCs w:val="16"/>
      </w:rPr>
      <w:tab/>
    </w:r>
    <w:r>
      <w:rPr>
        <w:color w:val="373636"/>
        <w:sz w:val="16"/>
        <w:szCs w:val="16"/>
      </w:rPr>
      <w:fldChar w:fldCharType="begin"/>
    </w:r>
    <w:r>
      <w:rPr>
        <w:color w:val="373636"/>
        <w:sz w:val="16"/>
        <w:szCs w:val="16"/>
      </w:rPr>
      <w:instrText>PAGE</w:instrText>
    </w:r>
    <w:r>
      <w:rPr>
        <w:color w:val="373636"/>
        <w:sz w:val="16"/>
        <w:szCs w:val="16"/>
      </w:rPr>
      <w:fldChar w:fldCharType="separate"/>
    </w:r>
    <w:r w:rsidR="0064534F">
      <w:rPr>
        <w:noProof/>
        <w:color w:val="373636"/>
        <w:sz w:val="16"/>
        <w:szCs w:val="16"/>
      </w:rPr>
      <w:t>5</w:t>
    </w:r>
    <w:r>
      <w:rPr>
        <w:color w:val="373636"/>
        <w:sz w:val="16"/>
        <w:szCs w:val="16"/>
      </w:rPr>
      <w:fldChar w:fldCharType="end"/>
    </w:r>
    <w:r>
      <w:rPr>
        <w:color w:val="373636"/>
        <w:sz w:val="16"/>
        <w:szCs w:val="16"/>
      </w:rPr>
      <w:t xml:space="preserve"> </w:t>
    </w:r>
    <w:r>
      <w:rPr>
        <w:b/>
        <w:color w:val="373636"/>
        <w:sz w:val="16"/>
        <w:szCs w:val="16"/>
      </w:rPr>
      <w:t>///</w:t>
    </w:r>
    <w:r>
      <w:rPr>
        <w:color w:val="373636"/>
        <w:sz w:val="16"/>
        <w:szCs w:val="16"/>
      </w:rPr>
      <w:t xml:space="preserve"> </w:t>
    </w:r>
    <w:r>
      <w:rPr>
        <w:color w:val="373636"/>
        <w:sz w:val="16"/>
        <w:szCs w:val="16"/>
      </w:rPr>
      <w:fldChar w:fldCharType="begin"/>
    </w:r>
    <w:r>
      <w:rPr>
        <w:color w:val="373636"/>
        <w:sz w:val="16"/>
        <w:szCs w:val="16"/>
      </w:rPr>
      <w:instrText>NUMPAGES</w:instrText>
    </w:r>
    <w:r>
      <w:rPr>
        <w:color w:val="373636"/>
        <w:sz w:val="16"/>
        <w:szCs w:val="16"/>
      </w:rPr>
      <w:fldChar w:fldCharType="separate"/>
    </w:r>
    <w:r w:rsidR="0064534F">
      <w:rPr>
        <w:noProof/>
        <w:color w:val="373636"/>
        <w:sz w:val="16"/>
        <w:szCs w:val="16"/>
      </w:rPr>
      <w:t>6</w:t>
    </w:r>
    <w:r>
      <w:rPr>
        <w:color w:val="373636"/>
        <w:sz w:val="16"/>
        <w:szCs w:val="16"/>
      </w:rPr>
      <w:fldChar w:fldCharType="end"/>
    </w:r>
  </w:p>
  <w:p w:rsidR="00046735" w:rsidRDefault="00046735" w14:paraId="00000110" w14:textId="77777777">
    <w:pPr>
      <w:pBdr>
        <w:top w:val="nil"/>
        <w:left w:val="nil"/>
        <w:bottom w:val="nil"/>
        <w:right w:val="nil"/>
        <w:between w:val="nil"/>
      </w:pBdr>
      <w:tabs>
        <w:tab w:val="right" w:pos="9923"/>
      </w:tabs>
      <w:spacing w:line="240" w:lineRule="auto"/>
      <w:rPr>
        <w:color w:val="373636"/>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6735" w:rsidRDefault="00046735" w14:paraId="0000010C" w14:textId="77777777">
    <w:pPr>
      <w:pBdr>
        <w:top w:val="nil"/>
        <w:left w:val="nil"/>
        <w:bottom w:val="nil"/>
        <w:right w:val="nil"/>
        <w:between w:val="nil"/>
      </w:pBdr>
      <w:tabs>
        <w:tab w:val="right" w:pos="9923"/>
      </w:tabs>
      <w:spacing w:line="240" w:lineRule="auto"/>
      <w:rPr>
        <w:color w:val="373636"/>
        <w:sz w:val="16"/>
        <w:szCs w:val="16"/>
      </w:rPr>
    </w:pPr>
    <w:r>
      <w:rPr>
        <w:color w:val="373636"/>
        <w:sz w:val="16"/>
        <w:szCs w:val="16"/>
      </w:rPr>
      <w:tab/>
    </w:r>
    <w:r>
      <w:rPr>
        <w:color w:val="373636"/>
        <w:sz w:val="16"/>
        <w:szCs w:val="16"/>
      </w:rPr>
      <w:tab/>
    </w:r>
    <w:r>
      <w:rPr>
        <w:color w:val="373636"/>
        <w:sz w:val="16"/>
        <w:szCs w:val="16"/>
      </w:rPr>
      <w:t>www.vlaanderen.be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91773" w:rsidRDefault="00F91773" w14:paraId="04CA8F36" w14:textId="77777777">
      <w:pPr>
        <w:spacing w:before="0" w:after="0" w:line="240" w:lineRule="auto"/>
      </w:pPr>
      <w:r>
        <w:separator/>
      </w:r>
    </w:p>
  </w:footnote>
  <w:footnote w:type="continuationSeparator" w:id="0">
    <w:p w:rsidR="00F91773" w:rsidRDefault="00F91773" w14:paraId="0682FA39" w14:textId="77777777">
      <w:pPr>
        <w:spacing w:before="0" w:after="0" w:line="240" w:lineRule="auto"/>
      </w:pPr>
      <w:r>
        <w:continuationSeparator/>
      </w:r>
    </w:p>
  </w:footnote>
  <w:footnote w:type="continuationNotice" w:id="1">
    <w:p w:rsidR="00F91773" w:rsidRDefault="00F91773" w14:paraId="6F47E2A8" w14:textId="77777777">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6735" w:rsidRDefault="00046735" w14:paraId="00000106" w14:textId="77777777">
    <w:pPr>
      <w:pBdr>
        <w:top w:val="nil"/>
        <w:left w:val="nil"/>
        <w:bottom w:val="nil"/>
        <w:right w:val="nil"/>
        <w:between w:val="nil"/>
      </w:pBdr>
      <w:tabs>
        <w:tab w:val="right" w:pos="9923"/>
      </w:tabs>
      <w:spacing w:line="276" w:lineRule="auto"/>
      <w:rPr>
        <w:color w:val="373636"/>
        <w:sz w:val="32"/>
        <w:szCs w:val="32"/>
      </w:rPr>
    </w:pPr>
    <w:r>
      <w:rPr>
        <w:b/>
        <w:color w:val="373636"/>
        <w:sz w:val="32"/>
        <w:szCs w:val="32"/>
      </w:rPr>
      <w:t>Informatie</w:t>
    </w:r>
    <w:r>
      <w:rPr>
        <w:color w:val="373636"/>
        <w:sz w:val="32"/>
        <w:szCs w:val="32"/>
      </w:rPr>
      <w:t xml:space="preserve"> Vlaanderen </w:t>
    </w:r>
    <w:r>
      <w:rPr>
        <w:b/>
        <w:color w:val="FFF200"/>
        <w:sz w:val="32"/>
        <w:szCs w:val="32"/>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046735" w:rsidRDefault="00046735" w14:paraId="00000105" w14:textId="77777777">
    <w:pPr>
      <w:pBdr>
        <w:top w:val="nil"/>
        <w:left w:val="nil"/>
        <w:bottom w:val="nil"/>
        <w:right w:val="nil"/>
        <w:between w:val="nil"/>
      </w:pBdr>
      <w:tabs>
        <w:tab w:val="right" w:pos="9923"/>
      </w:tabs>
      <w:spacing w:line="276" w:lineRule="auto"/>
      <w:rPr>
        <w:color w:val="373636"/>
        <w:sz w:val="32"/>
        <w:szCs w:val="32"/>
      </w:rPr>
    </w:pPr>
    <w:r>
      <w:rPr>
        <w:color w:val="373636"/>
        <w:sz w:val="32"/>
        <w:szCs w:val="32"/>
      </w:rPr>
      <w:tab/>
    </w:r>
    <w:r>
      <w:rPr>
        <w:color w:val="373636"/>
        <w:sz w:val="32"/>
        <w:szCs w:val="32"/>
      </w:rPr>
      <w:t xml:space="preserve"> </w:t>
    </w:r>
    <w:r>
      <w:rPr>
        <w:b/>
        <w:color w:val="FFF200"/>
        <w:sz w:val="32"/>
        <w:szCs w:val="32"/>
      </w:rPr>
      <w:t>///</w:t>
    </w:r>
    <w:r>
      <w:rPr>
        <w:color w:val="FFF200"/>
        <w:sz w:val="32"/>
        <w:szCs w:val="32"/>
      </w:rPr>
      <w:t xml:space="preserve"> </w:t>
    </w:r>
    <w:r>
      <w:rPr>
        <w:b/>
        <w:color w:val="373636"/>
        <w:sz w:val="32"/>
        <w:szCs w:val="32"/>
      </w:rPr>
      <w:t>Informatie</w:t>
    </w:r>
    <w:r>
      <w:rPr>
        <w:color w:val="373636"/>
        <w:sz w:val="32"/>
        <w:szCs w:val="32"/>
      </w:rPr>
      <w:t xml:space="preserve"> Vlaanderen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p w:rsidR="00046735" w:rsidRDefault="00046735" w14:paraId="00000107" w14:textId="77777777">
    <w:pPr>
      <w:pBdr>
        <w:top w:val="nil"/>
        <w:left w:val="nil"/>
        <w:bottom w:val="nil"/>
        <w:right w:val="nil"/>
        <w:between w:val="nil"/>
      </w:pBdr>
      <w:tabs>
        <w:tab w:val="right" w:pos="9923"/>
      </w:tabs>
      <w:spacing w:line="276" w:lineRule="auto"/>
      <w:rPr>
        <w:color w:val="373636"/>
        <w:sz w:val="32"/>
        <w:szCs w:val="32"/>
      </w:rPr>
    </w:pPr>
    <w:r>
      <w:rPr>
        <w:color w:val="373636"/>
        <w:sz w:val="32"/>
        <w:szCs w:val="32"/>
      </w:rPr>
      <w:tab/>
    </w:r>
    <w:r>
      <w:rPr>
        <w:b/>
        <w:color w:val="FFF200"/>
        <w:sz w:val="32"/>
        <w:szCs w:val="32"/>
      </w:rPr>
      <w:t>///</w:t>
    </w:r>
    <w:r>
      <w:rPr>
        <w:color w:val="FFF200"/>
        <w:sz w:val="32"/>
        <w:szCs w:val="32"/>
      </w:rPr>
      <w:t xml:space="preserve"> </w:t>
    </w:r>
    <w:r>
      <w:rPr>
        <w:color w:val="373636"/>
        <w:sz w:val="32"/>
        <w:szCs w:val="32"/>
      </w:rPr>
      <w:t>Memo</w:t>
    </w:r>
    <w:r>
      <w:rPr>
        <w:noProof/>
      </w:rPr>
      <w:drawing>
        <wp:anchor distT="0" distB="0" distL="114300" distR="114300" simplePos="0" relativeHeight="251658240" behindDoc="0" locked="0" layoutInCell="1" hidden="0" allowOverlap="1" wp14:anchorId="02D6ADBA" wp14:editId="00D366BB">
          <wp:simplePos x="0" y="0"/>
          <wp:positionH relativeFrom="column">
            <wp:posOffset>4530</wp:posOffset>
          </wp:positionH>
          <wp:positionV relativeFrom="paragraph">
            <wp:posOffset>0</wp:posOffset>
          </wp:positionV>
          <wp:extent cx="3213473" cy="658399"/>
          <wp:effectExtent l="0" t="0" r="0" b="0"/>
          <wp:wrapNone/>
          <wp:docPr id="13" name="Picture 1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3213473" cy="658399"/>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8">
    <w:nsid w:val="1c3c9e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7">
    <w:nsid w:val="35d718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741727A"/>
    <w:multiLevelType w:val="multilevel"/>
    <w:tmpl w:val="1BBC56BE"/>
    <w:lvl w:ilvl="0">
      <w:start w:val="1"/>
      <w:numFmt w:val="bullet"/>
      <w:pStyle w:val="Lijstnummering5"/>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FA124C"/>
    <w:multiLevelType w:val="multilevel"/>
    <w:tmpl w:val="359A9FFC"/>
    <w:lvl w:ilvl="0">
      <w:start w:val="1"/>
      <w:numFmt w:val="decimal"/>
      <w:pStyle w:val="Lijstnummering"/>
      <w:lvlText w:val="%1"/>
      <w:lvlJc w:val="left"/>
      <w:pPr>
        <w:ind w:left="432" w:hanging="432"/>
      </w:pPr>
      <w:rPr>
        <w:b/>
        <w:i w:val="0"/>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B1992E2"/>
    <w:multiLevelType w:val="hybridMultilevel"/>
    <w:tmpl w:val="2C1EEA00"/>
    <w:lvl w:ilvl="0" w:tplc="C1DA7D0C">
      <w:start w:val="1"/>
      <w:numFmt w:val="bullet"/>
      <w:lvlText w:val="-"/>
      <w:lvlJc w:val="left"/>
      <w:pPr>
        <w:ind w:left="720" w:hanging="360"/>
      </w:pPr>
      <w:rPr>
        <w:rFonts w:hint="default" w:ascii="Calibri" w:hAnsi="Calibri"/>
      </w:rPr>
    </w:lvl>
    <w:lvl w:ilvl="1" w:tplc="9C60B552">
      <w:start w:val="1"/>
      <w:numFmt w:val="bullet"/>
      <w:lvlText w:val="o"/>
      <w:lvlJc w:val="left"/>
      <w:pPr>
        <w:ind w:left="1440" w:hanging="360"/>
      </w:pPr>
      <w:rPr>
        <w:rFonts w:hint="default" w:ascii="Courier New" w:hAnsi="Courier New"/>
      </w:rPr>
    </w:lvl>
    <w:lvl w:ilvl="2" w:tplc="7ABAA124">
      <w:start w:val="1"/>
      <w:numFmt w:val="bullet"/>
      <w:lvlText w:val=""/>
      <w:lvlJc w:val="left"/>
      <w:pPr>
        <w:ind w:left="2160" w:hanging="360"/>
      </w:pPr>
      <w:rPr>
        <w:rFonts w:hint="default" w:ascii="Wingdings" w:hAnsi="Wingdings"/>
      </w:rPr>
    </w:lvl>
    <w:lvl w:ilvl="3" w:tplc="4A2C01EA">
      <w:start w:val="1"/>
      <w:numFmt w:val="bullet"/>
      <w:lvlText w:val=""/>
      <w:lvlJc w:val="left"/>
      <w:pPr>
        <w:ind w:left="2880" w:hanging="360"/>
      </w:pPr>
      <w:rPr>
        <w:rFonts w:hint="default" w:ascii="Symbol" w:hAnsi="Symbol"/>
      </w:rPr>
    </w:lvl>
    <w:lvl w:ilvl="4" w:tplc="DDE05C4C">
      <w:start w:val="1"/>
      <w:numFmt w:val="bullet"/>
      <w:lvlText w:val="o"/>
      <w:lvlJc w:val="left"/>
      <w:pPr>
        <w:ind w:left="3600" w:hanging="360"/>
      </w:pPr>
      <w:rPr>
        <w:rFonts w:hint="default" w:ascii="Courier New" w:hAnsi="Courier New"/>
      </w:rPr>
    </w:lvl>
    <w:lvl w:ilvl="5" w:tplc="675A781A">
      <w:start w:val="1"/>
      <w:numFmt w:val="bullet"/>
      <w:lvlText w:val=""/>
      <w:lvlJc w:val="left"/>
      <w:pPr>
        <w:ind w:left="4320" w:hanging="360"/>
      </w:pPr>
      <w:rPr>
        <w:rFonts w:hint="default" w:ascii="Wingdings" w:hAnsi="Wingdings"/>
      </w:rPr>
    </w:lvl>
    <w:lvl w:ilvl="6" w:tplc="F4202C60">
      <w:start w:val="1"/>
      <w:numFmt w:val="bullet"/>
      <w:lvlText w:val=""/>
      <w:lvlJc w:val="left"/>
      <w:pPr>
        <w:ind w:left="5040" w:hanging="360"/>
      </w:pPr>
      <w:rPr>
        <w:rFonts w:hint="default" w:ascii="Symbol" w:hAnsi="Symbol"/>
      </w:rPr>
    </w:lvl>
    <w:lvl w:ilvl="7" w:tplc="E230F27A">
      <w:start w:val="1"/>
      <w:numFmt w:val="bullet"/>
      <w:lvlText w:val="o"/>
      <w:lvlJc w:val="left"/>
      <w:pPr>
        <w:ind w:left="5760" w:hanging="360"/>
      </w:pPr>
      <w:rPr>
        <w:rFonts w:hint="default" w:ascii="Courier New" w:hAnsi="Courier New"/>
      </w:rPr>
    </w:lvl>
    <w:lvl w:ilvl="8" w:tplc="B9C683F8">
      <w:start w:val="1"/>
      <w:numFmt w:val="bullet"/>
      <w:lvlText w:val=""/>
      <w:lvlJc w:val="left"/>
      <w:pPr>
        <w:ind w:left="6480" w:hanging="360"/>
      </w:pPr>
      <w:rPr>
        <w:rFonts w:hint="default" w:ascii="Wingdings" w:hAnsi="Wingdings"/>
      </w:rPr>
    </w:lvl>
  </w:abstractNum>
  <w:abstractNum w:abstractNumId="3" w15:restartNumberingAfterBreak="0">
    <w:nsid w:val="0D23297A"/>
    <w:multiLevelType w:val="hybridMultilevel"/>
    <w:tmpl w:val="DF0678A8"/>
    <w:lvl w:ilvl="0" w:tplc="08130001">
      <w:start w:val="1"/>
      <w:numFmt w:val="bullet"/>
      <w:lvlText w:val=""/>
      <w:lvlJc w:val="left"/>
      <w:pPr>
        <w:ind w:left="720" w:hanging="360"/>
      </w:pPr>
      <w:rPr>
        <w:rFonts w:hint="default" w:ascii="Symbol" w:hAnsi="Symbol"/>
      </w:rPr>
    </w:lvl>
    <w:lvl w:ilvl="1" w:tplc="08130003">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4" w15:restartNumberingAfterBreak="0">
    <w:nsid w:val="181922D8"/>
    <w:multiLevelType w:val="hybridMultilevel"/>
    <w:tmpl w:val="FFA8782E"/>
    <w:lvl w:ilvl="0" w:tplc="F06CE3C0">
      <w:start w:val="1"/>
      <w:numFmt w:val="bullet"/>
      <w:lvlText w:val=""/>
      <w:lvlJc w:val="left"/>
      <w:pPr>
        <w:ind w:left="720" w:hanging="360"/>
      </w:pPr>
      <w:rPr>
        <w:rFonts w:hint="default" w:ascii="Symbol" w:hAnsi="Symbol"/>
      </w:rPr>
    </w:lvl>
    <w:lvl w:ilvl="1" w:tplc="F168D1D2">
      <w:start w:val="1"/>
      <w:numFmt w:val="bullet"/>
      <w:lvlText w:val="o"/>
      <w:lvlJc w:val="left"/>
      <w:pPr>
        <w:ind w:left="1440" w:hanging="360"/>
      </w:pPr>
      <w:rPr>
        <w:rFonts w:hint="default" w:ascii="Courier New" w:hAnsi="Courier New"/>
      </w:rPr>
    </w:lvl>
    <w:lvl w:ilvl="2" w:tplc="E7AC59DC">
      <w:start w:val="1"/>
      <w:numFmt w:val="bullet"/>
      <w:lvlText w:val=""/>
      <w:lvlJc w:val="left"/>
      <w:pPr>
        <w:ind w:left="2160" w:hanging="360"/>
      </w:pPr>
      <w:rPr>
        <w:rFonts w:hint="default" w:ascii="Wingdings" w:hAnsi="Wingdings"/>
      </w:rPr>
    </w:lvl>
    <w:lvl w:ilvl="3" w:tplc="C9E6002E">
      <w:start w:val="1"/>
      <w:numFmt w:val="bullet"/>
      <w:lvlText w:val=""/>
      <w:lvlJc w:val="left"/>
      <w:pPr>
        <w:ind w:left="2880" w:hanging="360"/>
      </w:pPr>
      <w:rPr>
        <w:rFonts w:hint="default" w:ascii="Symbol" w:hAnsi="Symbol"/>
      </w:rPr>
    </w:lvl>
    <w:lvl w:ilvl="4" w:tplc="4BDCC018">
      <w:start w:val="1"/>
      <w:numFmt w:val="bullet"/>
      <w:lvlText w:val="o"/>
      <w:lvlJc w:val="left"/>
      <w:pPr>
        <w:ind w:left="3600" w:hanging="360"/>
      </w:pPr>
      <w:rPr>
        <w:rFonts w:hint="default" w:ascii="Courier New" w:hAnsi="Courier New"/>
      </w:rPr>
    </w:lvl>
    <w:lvl w:ilvl="5" w:tplc="10E45F7C">
      <w:start w:val="1"/>
      <w:numFmt w:val="bullet"/>
      <w:lvlText w:val=""/>
      <w:lvlJc w:val="left"/>
      <w:pPr>
        <w:ind w:left="4320" w:hanging="360"/>
      </w:pPr>
      <w:rPr>
        <w:rFonts w:hint="default" w:ascii="Wingdings" w:hAnsi="Wingdings"/>
      </w:rPr>
    </w:lvl>
    <w:lvl w:ilvl="6" w:tplc="ABB48270">
      <w:start w:val="1"/>
      <w:numFmt w:val="bullet"/>
      <w:lvlText w:val=""/>
      <w:lvlJc w:val="left"/>
      <w:pPr>
        <w:ind w:left="5040" w:hanging="360"/>
      </w:pPr>
      <w:rPr>
        <w:rFonts w:hint="default" w:ascii="Symbol" w:hAnsi="Symbol"/>
      </w:rPr>
    </w:lvl>
    <w:lvl w:ilvl="7" w:tplc="910A9182">
      <w:start w:val="1"/>
      <w:numFmt w:val="bullet"/>
      <w:lvlText w:val="o"/>
      <w:lvlJc w:val="left"/>
      <w:pPr>
        <w:ind w:left="5760" w:hanging="360"/>
      </w:pPr>
      <w:rPr>
        <w:rFonts w:hint="default" w:ascii="Courier New" w:hAnsi="Courier New"/>
      </w:rPr>
    </w:lvl>
    <w:lvl w:ilvl="8" w:tplc="A88C9B7A">
      <w:start w:val="1"/>
      <w:numFmt w:val="bullet"/>
      <w:lvlText w:val=""/>
      <w:lvlJc w:val="left"/>
      <w:pPr>
        <w:ind w:left="6480" w:hanging="360"/>
      </w:pPr>
      <w:rPr>
        <w:rFonts w:hint="default" w:ascii="Wingdings" w:hAnsi="Wingdings"/>
      </w:rPr>
    </w:lvl>
  </w:abstractNum>
  <w:abstractNum w:abstractNumId="5" w15:restartNumberingAfterBreak="0">
    <w:nsid w:val="19AC6857"/>
    <w:multiLevelType w:val="hybridMultilevel"/>
    <w:tmpl w:val="3A30B8FC"/>
    <w:lvl w:ilvl="0" w:tplc="3D1A9BD2">
      <w:start w:val="1"/>
      <w:numFmt w:val="bullet"/>
      <w:lvlText w:val="-"/>
      <w:lvlJc w:val="left"/>
      <w:pPr>
        <w:ind w:left="720" w:hanging="360"/>
      </w:pPr>
      <w:rPr>
        <w:rFonts w:hint="default" w:ascii="Calibri" w:hAnsi="Calibri"/>
      </w:rPr>
    </w:lvl>
    <w:lvl w:ilvl="1" w:tplc="31F03A82">
      <w:start w:val="1"/>
      <w:numFmt w:val="bullet"/>
      <w:lvlText w:val="o"/>
      <w:lvlJc w:val="left"/>
      <w:pPr>
        <w:ind w:left="1440" w:hanging="360"/>
      </w:pPr>
      <w:rPr>
        <w:rFonts w:hint="default" w:ascii="Courier New" w:hAnsi="Courier New"/>
      </w:rPr>
    </w:lvl>
    <w:lvl w:ilvl="2" w:tplc="D666C394">
      <w:start w:val="1"/>
      <w:numFmt w:val="bullet"/>
      <w:lvlText w:val=""/>
      <w:lvlJc w:val="left"/>
      <w:pPr>
        <w:ind w:left="2160" w:hanging="360"/>
      </w:pPr>
      <w:rPr>
        <w:rFonts w:hint="default" w:ascii="Wingdings" w:hAnsi="Wingdings"/>
      </w:rPr>
    </w:lvl>
    <w:lvl w:ilvl="3" w:tplc="9F503988">
      <w:start w:val="1"/>
      <w:numFmt w:val="bullet"/>
      <w:lvlText w:val=""/>
      <w:lvlJc w:val="left"/>
      <w:pPr>
        <w:ind w:left="2880" w:hanging="360"/>
      </w:pPr>
      <w:rPr>
        <w:rFonts w:hint="default" w:ascii="Symbol" w:hAnsi="Symbol"/>
      </w:rPr>
    </w:lvl>
    <w:lvl w:ilvl="4" w:tplc="70FE28F8">
      <w:start w:val="1"/>
      <w:numFmt w:val="bullet"/>
      <w:lvlText w:val="o"/>
      <w:lvlJc w:val="left"/>
      <w:pPr>
        <w:ind w:left="3600" w:hanging="360"/>
      </w:pPr>
      <w:rPr>
        <w:rFonts w:hint="default" w:ascii="Courier New" w:hAnsi="Courier New"/>
      </w:rPr>
    </w:lvl>
    <w:lvl w:ilvl="5" w:tplc="01404764">
      <w:start w:val="1"/>
      <w:numFmt w:val="bullet"/>
      <w:lvlText w:val=""/>
      <w:lvlJc w:val="left"/>
      <w:pPr>
        <w:ind w:left="4320" w:hanging="360"/>
      </w:pPr>
      <w:rPr>
        <w:rFonts w:hint="default" w:ascii="Wingdings" w:hAnsi="Wingdings"/>
      </w:rPr>
    </w:lvl>
    <w:lvl w:ilvl="6" w:tplc="32901C26">
      <w:start w:val="1"/>
      <w:numFmt w:val="bullet"/>
      <w:lvlText w:val=""/>
      <w:lvlJc w:val="left"/>
      <w:pPr>
        <w:ind w:left="5040" w:hanging="360"/>
      </w:pPr>
      <w:rPr>
        <w:rFonts w:hint="default" w:ascii="Symbol" w:hAnsi="Symbol"/>
      </w:rPr>
    </w:lvl>
    <w:lvl w:ilvl="7" w:tplc="62223F04">
      <w:start w:val="1"/>
      <w:numFmt w:val="bullet"/>
      <w:lvlText w:val="o"/>
      <w:lvlJc w:val="left"/>
      <w:pPr>
        <w:ind w:left="5760" w:hanging="360"/>
      </w:pPr>
      <w:rPr>
        <w:rFonts w:hint="default" w:ascii="Courier New" w:hAnsi="Courier New"/>
      </w:rPr>
    </w:lvl>
    <w:lvl w:ilvl="8" w:tplc="F2C28544">
      <w:start w:val="1"/>
      <w:numFmt w:val="bullet"/>
      <w:lvlText w:val=""/>
      <w:lvlJc w:val="left"/>
      <w:pPr>
        <w:ind w:left="6480" w:hanging="360"/>
      </w:pPr>
      <w:rPr>
        <w:rFonts w:hint="default" w:ascii="Wingdings" w:hAnsi="Wingdings"/>
      </w:rPr>
    </w:lvl>
  </w:abstractNum>
  <w:abstractNum w:abstractNumId="6" w15:restartNumberingAfterBreak="0">
    <w:nsid w:val="19FF783F"/>
    <w:multiLevelType w:val="hybridMultilevel"/>
    <w:tmpl w:val="CF14E2E8"/>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7" w15:restartNumberingAfterBreak="0">
    <w:nsid w:val="1A1B2D22"/>
    <w:multiLevelType w:val="multilevel"/>
    <w:tmpl w:val="3A202C7A"/>
    <w:lvl w:ilvl="0">
      <w:start w:val="1"/>
      <w:numFmt w:val="bullet"/>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8" w15:restartNumberingAfterBreak="0">
    <w:nsid w:val="254A3C5D"/>
    <w:multiLevelType w:val="multilevel"/>
    <w:tmpl w:val="F310485A"/>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9" w15:restartNumberingAfterBreak="0">
    <w:nsid w:val="261776E7"/>
    <w:multiLevelType w:val="multilevel"/>
    <w:tmpl w:val="92DEE958"/>
    <w:lvl w:ilvl="0">
      <w:start w:val="1"/>
      <w:numFmt w:val="bullet"/>
      <w:pStyle w:val="Kop1"/>
      <w:lvlText w:val="●"/>
      <w:lvlJc w:val="left"/>
      <w:pPr>
        <w:ind w:left="720" w:hanging="360"/>
      </w:pPr>
      <w:rPr>
        <w:u w:val="none"/>
      </w:rPr>
    </w:lvl>
    <w:lvl w:ilvl="1">
      <w:start w:val="1"/>
      <w:numFmt w:val="bullet"/>
      <w:pStyle w:val="Kop2"/>
      <w:lvlText w:val="○"/>
      <w:lvlJc w:val="left"/>
      <w:pPr>
        <w:ind w:left="1440" w:hanging="360"/>
      </w:pPr>
      <w:rPr>
        <w:u w:val="none"/>
      </w:rPr>
    </w:lvl>
    <w:lvl w:ilvl="2">
      <w:start w:val="1"/>
      <w:numFmt w:val="bullet"/>
      <w:lvlText w:val="■"/>
      <w:lvlJc w:val="left"/>
      <w:pPr>
        <w:ind w:left="2160" w:hanging="360"/>
      </w:pPr>
      <w:rPr>
        <w:u w:val="none"/>
      </w:rPr>
    </w:lvl>
    <w:lvl w:ilvl="3">
      <w:start w:val="1"/>
      <w:numFmt w:val="bullet"/>
      <w:pStyle w:val="Kop4"/>
      <w:lvlText w:val="●"/>
      <w:lvlJc w:val="left"/>
      <w:pPr>
        <w:ind w:left="2880" w:hanging="360"/>
      </w:pPr>
      <w:rPr>
        <w:u w:val="none"/>
      </w:rPr>
    </w:lvl>
    <w:lvl w:ilvl="4">
      <w:start w:val="1"/>
      <w:numFmt w:val="bullet"/>
      <w:pStyle w:val="Kop5"/>
      <w:lvlText w:val="○"/>
      <w:lvlJc w:val="left"/>
      <w:pPr>
        <w:ind w:left="3600" w:hanging="360"/>
      </w:pPr>
      <w:rPr>
        <w:u w:val="none"/>
      </w:rPr>
    </w:lvl>
    <w:lvl w:ilvl="5">
      <w:start w:val="1"/>
      <w:numFmt w:val="bullet"/>
      <w:pStyle w:val="Kop6"/>
      <w:lvlText w:val="■"/>
      <w:lvlJc w:val="left"/>
      <w:pPr>
        <w:ind w:left="4320" w:hanging="360"/>
      </w:pPr>
      <w:rPr>
        <w:u w:val="none"/>
      </w:rPr>
    </w:lvl>
    <w:lvl w:ilvl="6">
      <w:start w:val="1"/>
      <w:numFmt w:val="bullet"/>
      <w:pStyle w:val="Kop7"/>
      <w:lvlText w:val="●"/>
      <w:lvlJc w:val="left"/>
      <w:pPr>
        <w:ind w:left="5040" w:hanging="360"/>
      </w:pPr>
      <w:rPr>
        <w:u w:val="none"/>
      </w:rPr>
    </w:lvl>
    <w:lvl w:ilvl="7">
      <w:start w:val="1"/>
      <w:numFmt w:val="bullet"/>
      <w:pStyle w:val="Kop8"/>
      <w:lvlText w:val="○"/>
      <w:lvlJc w:val="left"/>
      <w:pPr>
        <w:ind w:left="5760" w:hanging="360"/>
      </w:pPr>
      <w:rPr>
        <w:u w:val="none"/>
      </w:rPr>
    </w:lvl>
    <w:lvl w:ilvl="8">
      <w:start w:val="1"/>
      <w:numFmt w:val="bullet"/>
      <w:pStyle w:val="Kop9"/>
      <w:lvlText w:val="■"/>
      <w:lvlJc w:val="left"/>
      <w:pPr>
        <w:ind w:left="6480" w:hanging="360"/>
      </w:pPr>
      <w:rPr>
        <w:u w:val="none"/>
      </w:rPr>
    </w:lvl>
  </w:abstractNum>
  <w:abstractNum w:abstractNumId="10" w15:restartNumberingAfterBreak="0">
    <w:nsid w:val="27743EFB"/>
    <w:multiLevelType w:val="multilevel"/>
    <w:tmpl w:val="BA5CCC1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1" w15:restartNumberingAfterBreak="0">
    <w:nsid w:val="2C81197A"/>
    <w:multiLevelType w:val="hybridMultilevel"/>
    <w:tmpl w:val="005ACFBC"/>
    <w:lvl w:ilvl="0" w:tplc="08130001">
      <w:start w:val="1"/>
      <w:numFmt w:val="bullet"/>
      <w:lvlText w:val=""/>
      <w:lvlJc w:val="left"/>
      <w:pPr>
        <w:ind w:left="1080" w:hanging="360"/>
      </w:pPr>
      <w:rPr>
        <w:rFonts w:hint="default" w:ascii="Symbol" w:hAnsi="Symbol"/>
      </w:rPr>
    </w:lvl>
    <w:lvl w:ilvl="1" w:tplc="08130003">
      <w:start w:val="1"/>
      <w:numFmt w:val="bullet"/>
      <w:lvlText w:val="o"/>
      <w:lvlJc w:val="left"/>
      <w:pPr>
        <w:ind w:left="1800" w:hanging="360"/>
      </w:pPr>
      <w:rPr>
        <w:rFonts w:hint="default" w:ascii="Courier New" w:hAnsi="Courier New" w:cs="Courier New"/>
      </w:rPr>
    </w:lvl>
    <w:lvl w:ilvl="2" w:tplc="08130005" w:tentative="1">
      <w:start w:val="1"/>
      <w:numFmt w:val="bullet"/>
      <w:lvlText w:val=""/>
      <w:lvlJc w:val="left"/>
      <w:pPr>
        <w:ind w:left="2520" w:hanging="360"/>
      </w:pPr>
      <w:rPr>
        <w:rFonts w:hint="default" w:ascii="Wingdings" w:hAnsi="Wingdings"/>
      </w:rPr>
    </w:lvl>
    <w:lvl w:ilvl="3" w:tplc="08130001" w:tentative="1">
      <w:start w:val="1"/>
      <w:numFmt w:val="bullet"/>
      <w:lvlText w:val=""/>
      <w:lvlJc w:val="left"/>
      <w:pPr>
        <w:ind w:left="3240" w:hanging="360"/>
      </w:pPr>
      <w:rPr>
        <w:rFonts w:hint="default" w:ascii="Symbol" w:hAnsi="Symbol"/>
      </w:rPr>
    </w:lvl>
    <w:lvl w:ilvl="4" w:tplc="08130003" w:tentative="1">
      <w:start w:val="1"/>
      <w:numFmt w:val="bullet"/>
      <w:lvlText w:val="o"/>
      <w:lvlJc w:val="left"/>
      <w:pPr>
        <w:ind w:left="3960" w:hanging="360"/>
      </w:pPr>
      <w:rPr>
        <w:rFonts w:hint="default" w:ascii="Courier New" w:hAnsi="Courier New" w:cs="Courier New"/>
      </w:rPr>
    </w:lvl>
    <w:lvl w:ilvl="5" w:tplc="08130005" w:tentative="1">
      <w:start w:val="1"/>
      <w:numFmt w:val="bullet"/>
      <w:lvlText w:val=""/>
      <w:lvlJc w:val="left"/>
      <w:pPr>
        <w:ind w:left="4680" w:hanging="360"/>
      </w:pPr>
      <w:rPr>
        <w:rFonts w:hint="default" w:ascii="Wingdings" w:hAnsi="Wingdings"/>
      </w:rPr>
    </w:lvl>
    <w:lvl w:ilvl="6" w:tplc="08130001" w:tentative="1">
      <w:start w:val="1"/>
      <w:numFmt w:val="bullet"/>
      <w:lvlText w:val=""/>
      <w:lvlJc w:val="left"/>
      <w:pPr>
        <w:ind w:left="5400" w:hanging="360"/>
      </w:pPr>
      <w:rPr>
        <w:rFonts w:hint="default" w:ascii="Symbol" w:hAnsi="Symbol"/>
      </w:rPr>
    </w:lvl>
    <w:lvl w:ilvl="7" w:tplc="08130003" w:tentative="1">
      <w:start w:val="1"/>
      <w:numFmt w:val="bullet"/>
      <w:lvlText w:val="o"/>
      <w:lvlJc w:val="left"/>
      <w:pPr>
        <w:ind w:left="6120" w:hanging="360"/>
      </w:pPr>
      <w:rPr>
        <w:rFonts w:hint="default" w:ascii="Courier New" w:hAnsi="Courier New" w:cs="Courier New"/>
      </w:rPr>
    </w:lvl>
    <w:lvl w:ilvl="8" w:tplc="08130005" w:tentative="1">
      <w:start w:val="1"/>
      <w:numFmt w:val="bullet"/>
      <w:lvlText w:val=""/>
      <w:lvlJc w:val="left"/>
      <w:pPr>
        <w:ind w:left="6840" w:hanging="360"/>
      </w:pPr>
      <w:rPr>
        <w:rFonts w:hint="default" w:ascii="Wingdings" w:hAnsi="Wingdings"/>
      </w:rPr>
    </w:lvl>
  </w:abstractNum>
  <w:abstractNum w:abstractNumId="12" w15:restartNumberingAfterBreak="0">
    <w:nsid w:val="2F661651"/>
    <w:multiLevelType w:val="multilevel"/>
    <w:tmpl w:val="933840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5677E26"/>
    <w:multiLevelType w:val="multilevel"/>
    <w:tmpl w:val="9CD419CE"/>
    <w:lvl w:ilvl="0">
      <w:start w:val="1"/>
      <w:numFmt w:val="bullet"/>
      <w:lvlText w:val=""/>
      <w:lvlJc w:val="left"/>
      <w:pPr>
        <w:tabs>
          <w:tab w:val="num" w:pos="720"/>
        </w:tabs>
        <w:ind w:left="720" w:hanging="360"/>
      </w:pPr>
      <w:rPr>
        <w:rFonts w:hint="default" w:ascii="Symbol" w:hAnsi="Symbol"/>
        <w:sz w:val="20"/>
      </w:rPr>
    </w:lvl>
    <w:lvl w:ilvl="1">
      <w:start w:val="1"/>
      <w:numFmt w:val="bullet"/>
      <w:lvlText w:val=""/>
      <w:lvlJc w:val="left"/>
      <w:pPr>
        <w:tabs>
          <w:tab w:val="num" w:pos="1440"/>
        </w:tabs>
        <w:ind w:left="1440" w:hanging="360"/>
      </w:pPr>
      <w:rPr>
        <w:rFonts w:hint="default" w:ascii="Symbol" w:hAnsi="Symbol"/>
        <w:sz w:val="20"/>
      </w:rPr>
    </w:lvl>
    <w:lvl w:ilvl="2">
      <w:start w:val="1"/>
      <w:numFmt w:val="bullet"/>
      <w:lvlText w:val=""/>
      <w:lvlJc w:val="left"/>
      <w:pPr>
        <w:tabs>
          <w:tab w:val="num" w:pos="2160"/>
        </w:tabs>
        <w:ind w:left="2160" w:hanging="360"/>
      </w:pPr>
      <w:rPr>
        <w:rFonts w:hint="default" w:ascii="Symbol" w:hAnsi="Symbol"/>
        <w:sz w:val="20"/>
      </w:rPr>
    </w:lvl>
    <w:lvl w:ilvl="3">
      <w:start w:val="1"/>
      <w:numFmt w:val="bullet"/>
      <w:lvlText w:val=""/>
      <w:lvlJc w:val="left"/>
      <w:pPr>
        <w:tabs>
          <w:tab w:val="num" w:pos="2880"/>
        </w:tabs>
        <w:ind w:left="2880" w:hanging="360"/>
      </w:pPr>
      <w:rPr>
        <w:rFonts w:hint="default" w:ascii="Symbol" w:hAnsi="Symbol"/>
        <w:sz w:val="20"/>
      </w:rPr>
    </w:lvl>
    <w:lvl w:ilvl="4">
      <w:start w:val="1"/>
      <w:numFmt w:val="bullet"/>
      <w:lvlText w:val=""/>
      <w:lvlJc w:val="left"/>
      <w:pPr>
        <w:tabs>
          <w:tab w:val="num" w:pos="3600"/>
        </w:tabs>
        <w:ind w:left="3600" w:hanging="360"/>
      </w:pPr>
      <w:rPr>
        <w:rFonts w:hint="default" w:ascii="Symbol" w:hAnsi="Symbol"/>
        <w:sz w:val="20"/>
      </w:rPr>
    </w:lvl>
    <w:lvl w:ilvl="5">
      <w:start w:val="1"/>
      <w:numFmt w:val="bullet"/>
      <w:lvlText w:val=""/>
      <w:lvlJc w:val="left"/>
      <w:pPr>
        <w:tabs>
          <w:tab w:val="num" w:pos="4320"/>
        </w:tabs>
        <w:ind w:left="4320" w:hanging="360"/>
      </w:pPr>
      <w:rPr>
        <w:rFonts w:hint="default" w:ascii="Symbol" w:hAnsi="Symbol"/>
        <w:sz w:val="20"/>
      </w:rPr>
    </w:lvl>
    <w:lvl w:ilvl="6">
      <w:start w:val="1"/>
      <w:numFmt w:val="bullet"/>
      <w:lvlText w:val=""/>
      <w:lvlJc w:val="left"/>
      <w:pPr>
        <w:tabs>
          <w:tab w:val="num" w:pos="5040"/>
        </w:tabs>
        <w:ind w:left="5040" w:hanging="360"/>
      </w:pPr>
      <w:rPr>
        <w:rFonts w:hint="default" w:ascii="Symbol" w:hAnsi="Symbol"/>
        <w:sz w:val="20"/>
      </w:rPr>
    </w:lvl>
    <w:lvl w:ilvl="7">
      <w:start w:val="1"/>
      <w:numFmt w:val="bullet"/>
      <w:lvlText w:val=""/>
      <w:lvlJc w:val="left"/>
      <w:pPr>
        <w:tabs>
          <w:tab w:val="num" w:pos="5760"/>
        </w:tabs>
        <w:ind w:left="5760" w:hanging="360"/>
      </w:pPr>
      <w:rPr>
        <w:rFonts w:hint="default" w:ascii="Symbol" w:hAnsi="Symbol"/>
        <w:sz w:val="20"/>
      </w:rPr>
    </w:lvl>
    <w:lvl w:ilvl="8">
      <w:start w:val="1"/>
      <w:numFmt w:val="bullet"/>
      <w:lvlText w:val=""/>
      <w:lvlJc w:val="left"/>
      <w:pPr>
        <w:tabs>
          <w:tab w:val="num" w:pos="6480"/>
        </w:tabs>
        <w:ind w:left="6480" w:hanging="360"/>
      </w:pPr>
      <w:rPr>
        <w:rFonts w:hint="default" w:ascii="Symbol" w:hAnsi="Symbol"/>
        <w:sz w:val="20"/>
      </w:rPr>
    </w:lvl>
  </w:abstractNum>
  <w:abstractNum w:abstractNumId="14" w15:restartNumberingAfterBreak="0">
    <w:nsid w:val="36F63518"/>
    <w:multiLevelType w:val="multilevel"/>
    <w:tmpl w:val="49B88D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458372A"/>
    <w:multiLevelType w:val="multilevel"/>
    <w:tmpl w:val="F5F68F60"/>
    <w:lvl w:ilvl="0">
      <w:start w:val="1"/>
      <w:numFmt w:val="bullet"/>
      <w:lvlText w:val="o"/>
      <w:lvlJc w:val="left"/>
      <w:pPr>
        <w:ind w:left="720" w:hanging="360"/>
      </w:pPr>
      <w:rPr>
        <w:rFonts w:ascii="Courier New" w:hAnsi="Courier New" w:eastAsia="Courier New" w:cs="Courier New"/>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o"/>
      <w:lvlJc w:val="left"/>
      <w:pPr>
        <w:ind w:left="2160" w:hanging="360"/>
      </w:pPr>
      <w:rPr>
        <w:rFonts w:ascii="Courier New" w:hAnsi="Courier New" w:eastAsia="Courier New" w:cs="Courier New"/>
        <w:sz w:val="20"/>
        <w:szCs w:val="20"/>
      </w:rPr>
    </w:lvl>
    <w:lvl w:ilvl="3">
      <w:start w:val="1"/>
      <w:numFmt w:val="bullet"/>
      <w:lvlText w:val="o"/>
      <w:lvlJc w:val="left"/>
      <w:pPr>
        <w:ind w:left="2880" w:hanging="360"/>
      </w:pPr>
      <w:rPr>
        <w:rFonts w:ascii="Courier New" w:hAnsi="Courier New" w:eastAsia="Courier New" w:cs="Courier New"/>
        <w:sz w:val="20"/>
        <w:szCs w:val="20"/>
      </w:rPr>
    </w:lvl>
    <w:lvl w:ilvl="4">
      <w:start w:val="1"/>
      <w:numFmt w:val="bullet"/>
      <w:lvlText w:val="o"/>
      <w:lvlJc w:val="left"/>
      <w:pPr>
        <w:ind w:left="3600" w:hanging="360"/>
      </w:pPr>
      <w:rPr>
        <w:rFonts w:ascii="Courier New" w:hAnsi="Courier New" w:eastAsia="Courier New" w:cs="Courier New"/>
        <w:sz w:val="20"/>
        <w:szCs w:val="20"/>
      </w:rPr>
    </w:lvl>
    <w:lvl w:ilvl="5">
      <w:start w:val="1"/>
      <w:numFmt w:val="bullet"/>
      <w:lvlText w:val="o"/>
      <w:lvlJc w:val="left"/>
      <w:pPr>
        <w:ind w:left="4320" w:hanging="360"/>
      </w:pPr>
      <w:rPr>
        <w:rFonts w:ascii="Courier New" w:hAnsi="Courier New" w:eastAsia="Courier New" w:cs="Courier New"/>
        <w:sz w:val="20"/>
        <w:szCs w:val="20"/>
      </w:rPr>
    </w:lvl>
    <w:lvl w:ilvl="6">
      <w:start w:val="1"/>
      <w:numFmt w:val="bullet"/>
      <w:lvlText w:val="o"/>
      <w:lvlJc w:val="left"/>
      <w:pPr>
        <w:ind w:left="5040" w:hanging="360"/>
      </w:pPr>
      <w:rPr>
        <w:rFonts w:ascii="Courier New" w:hAnsi="Courier New" w:eastAsia="Courier New" w:cs="Courier New"/>
        <w:sz w:val="20"/>
        <w:szCs w:val="20"/>
      </w:rPr>
    </w:lvl>
    <w:lvl w:ilvl="7">
      <w:start w:val="1"/>
      <w:numFmt w:val="bullet"/>
      <w:lvlText w:val="o"/>
      <w:lvlJc w:val="left"/>
      <w:pPr>
        <w:ind w:left="5760" w:hanging="360"/>
      </w:pPr>
      <w:rPr>
        <w:rFonts w:ascii="Courier New" w:hAnsi="Courier New" w:eastAsia="Courier New" w:cs="Courier New"/>
        <w:sz w:val="20"/>
        <w:szCs w:val="20"/>
      </w:rPr>
    </w:lvl>
    <w:lvl w:ilvl="8">
      <w:start w:val="1"/>
      <w:numFmt w:val="bullet"/>
      <w:lvlText w:val="o"/>
      <w:lvlJc w:val="left"/>
      <w:pPr>
        <w:ind w:left="6480" w:hanging="360"/>
      </w:pPr>
      <w:rPr>
        <w:rFonts w:ascii="Courier New" w:hAnsi="Courier New" w:eastAsia="Courier New" w:cs="Courier New"/>
        <w:sz w:val="20"/>
        <w:szCs w:val="20"/>
      </w:rPr>
    </w:lvl>
  </w:abstractNum>
  <w:abstractNum w:abstractNumId="16" w15:restartNumberingAfterBreak="0">
    <w:nsid w:val="470DC869"/>
    <w:multiLevelType w:val="hybridMultilevel"/>
    <w:tmpl w:val="78FE2702"/>
    <w:lvl w:ilvl="0" w:tplc="DFF8CF16">
      <w:start w:val="1"/>
      <w:numFmt w:val="bullet"/>
      <w:lvlText w:val="-"/>
      <w:lvlJc w:val="left"/>
      <w:pPr>
        <w:ind w:left="720" w:hanging="360"/>
      </w:pPr>
      <w:rPr>
        <w:rFonts w:hint="default" w:ascii="Calibri" w:hAnsi="Calibri"/>
      </w:rPr>
    </w:lvl>
    <w:lvl w:ilvl="1" w:tplc="F80C82EA">
      <w:start w:val="1"/>
      <w:numFmt w:val="bullet"/>
      <w:lvlText w:val="o"/>
      <w:lvlJc w:val="left"/>
      <w:pPr>
        <w:ind w:left="1440" w:hanging="360"/>
      </w:pPr>
      <w:rPr>
        <w:rFonts w:hint="default" w:ascii="Courier New" w:hAnsi="Courier New"/>
      </w:rPr>
    </w:lvl>
    <w:lvl w:ilvl="2" w:tplc="DFB6E31E">
      <w:start w:val="1"/>
      <w:numFmt w:val="bullet"/>
      <w:lvlText w:val=""/>
      <w:lvlJc w:val="left"/>
      <w:pPr>
        <w:ind w:left="2160" w:hanging="360"/>
      </w:pPr>
      <w:rPr>
        <w:rFonts w:hint="default" w:ascii="Wingdings" w:hAnsi="Wingdings"/>
      </w:rPr>
    </w:lvl>
    <w:lvl w:ilvl="3" w:tplc="B52E4368">
      <w:start w:val="1"/>
      <w:numFmt w:val="bullet"/>
      <w:lvlText w:val=""/>
      <w:lvlJc w:val="left"/>
      <w:pPr>
        <w:ind w:left="2880" w:hanging="360"/>
      </w:pPr>
      <w:rPr>
        <w:rFonts w:hint="default" w:ascii="Symbol" w:hAnsi="Symbol"/>
      </w:rPr>
    </w:lvl>
    <w:lvl w:ilvl="4" w:tplc="4B9E48C0">
      <w:start w:val="1"/>
      <w:numFmt w:val="bullet"/>
      <w:lvlText w:val="o"/>
      <w:lvlJc w:val="left"/>
      <w:pPr>
        <w:ind w:left="3600" w:hanging="360"/>
      </w:pPr>
      <w:rPr>
        <w:rFonts w:hint="default" w:ascii="Courier New" w:hAnsi="Courier New"/>
      </w:rPr>
    </w:lvl>
    <w:lvl w:ilvl="5" w:tplc="4D1C84B0">
      <w:start w:val="1"/>
      <w:numFmt w:val="bullet"/>
      <w:lvlText w:val=""/>
      <w:lvlJc w:val="left"/>
      <w:pPr>
        <w:ind w:left="4320" w:hanging="360"/>
      </w:pPr>
      <w:rPr>
        <w:rFonts w:hint="default" w:ascii="Wingdings" w:hAnsi="Wingdings"/>
      </w:rPr>
    </w:lvl>
    <w:lvl w:ilvl="6" w:tplc="C07E4732">
      <w:start w:val="1"/>
      <w:numFmt w:val="bullet"/>
      <w:lvlText w:val=""/>
      <w:lvlJc w:val="left"/>
      <w:pPr>
        <w:ind w:left="5040" w:hanging="360"/>
      </w:pPr>
      <w:rPr>
        <w:rFonts w:hint="default" w:ascii="Symbol" w:hAnsi="Symbol"/>
      </w:rPr>
    </w:lvl>
    <w:lvl w:ilvl="7" w:tplc="A92C69C6">
      <w:start w:val="1"/>
      <w:numFmt w:val="bullet"/>
      <w:lvlText w:val="o"/>
      <w:lvlJc w:val="left"/>
      <w:pPr>
        <w:ind w:left="5760" w:hanging="360"/>
      </w:pPr>
      <w:rPr>
        <w:rFonts w:hint="default" w:ascii="Courier New" w:hAnsi="Courier New"/>
      </w:rPr>
    </w:lvl>
    <w:lvl w:ilvl="8" w:tplc="2ED4C452">
      <w:start w:val="1"/>
      <w:numFmt w:val="bullet"/>
      <w:lvlText w:val=""/>
      <w:lvlJc w:val="left"/>
      <w:pPr>
        <w:ind w:left="6480" w:hanging="360"/>
      </w:pPr>
      <w:rPr>
        <w:rFonts w:hint="default" w:ascii="Wingdings" w:hAnsi="Wingdings"/>
      </w:rPr>
    </w:lvl>
  </w:abstractNum>
  <w:abstractNum w:abstractNumId="17" w15:restartNumberingAfterBreak="0">
    <w:nsid w:val="48831C08"/>
    <w:multiLevelType w:val="hybridMultilevel"/>
    <w:tmpl w:val="C4F0E644"/>
    <w:lvl w:ilvl="0" w:tplc="3EEEBF18">
      <w:start w:val="1"/>
      <w:numFmt w:val="bullet"/>
      <w:lvlText w:val=""/>
      <w:lvlJc w:val="left"/>
      <w:pPr>
        <w:ind w:left="720" w:hanging="360"/>
      </w:pPr>
      <w:rPr>
        <w:rFonts w:hint="default" w:ascii="Symbol" w:hAnsi="Symbol"/>
      </w:rPr>
    </w:lvl>
    <w:lvl w:ilvl="1" w:tplc="752CA4E8">
      <w:start w:val="1"/>
      <w:numFmt w:val="bullet"/>
      <w:lvlText w:val="o"/>
      <w:lvlJc w:val="left"/>
      <w:pPr>
        <w:ind w:left="1440" w:hanging="360"/>
      </w:pPr>
      <w:rPr>
        <w:rFonts w:hint="default" w:ascii="Courier New" w:hAnsi="Courier New"/>
      </w:rPr>
    </w:lvl>
    <w:lvl w:ilvl="2" w:tplc="0194F78C">
      <w:start w:val="1"/>
      <w:numFmt w:val="bullet"/>
      <w:lvlText w:val=""/>
      <w:lvlJc w:val="left"/>
      <w:pPr>
        <w:ind w:left="2160" w:hanging="360"/>
      </w:pPr>
      <w:rPr>
        <w:rFonts w:hint="default" w:ascii="Wingdings" w:hAnsi="Wingdings"/>
      </w:rPr>
    </w:lvl>
    <w:lvl w:ilvl="3" w:tplc="82129550">
      <w:start w:val="1"/>
      <w:numFmt w:val="bullet"/>
      <w:lvlText w:val=""/>
      <w:lvlJc w:val="left"/>
      <w:pPr>
        <w:ind w:left="2880" w:hanging="360"/>
      </w:pPr>
      <w:rPr>
        <w:rFonts w:hint="default" w:ascii="Symbol" w:hAnsi="Symbol"/>
      </w:rPr>
    </w:lvl>
    <w:lvl w:ilvl="4" w:tplc="9B742870">
      <w:start w:val="1"/>
      <w:numFmt w:val="bullet"/>
      <w:lvlText w:val="o"/>
      <w:lvlJc w:val="left"/>
      <w:pPr>
        <w:ind w:left="3600" w:hanging="360"/>
      </w:pPr>
      <w:rPr>
        <w:rFonts w:hint="default" w:ascii="Courier New" w:hAnsi="Courier New"/>
      </w:rPr>
    </w:lvl>
    <w:lvl w:ilvl="5" w:tplc="D86897F4">
      <w:start w:val="1"/>
      <w:numFmt w:val="bullet"/>
      <w:lvlText w:val=""/>
      <w:lvlJc w:val="left"/>
      <w:pPr>
        <w:ind w:left="4320" w:hanging="360"/>
      </w:pPr>
      <w:rPr>
        <w:rFonts w:hint="default" w:ascii="Wingdings" w:hAnsi="Wingdings"/>
      </w:rPr>
    </w:lvl>
    <w:lvl w:ilvl="6" w:tplc="D1927F00">
      <w:start w:val="1"/>
      <w:numFmt w:val="bullet"/>
      <w:lvlText w:val=""/>
      <w:lvlJc w:val="left"/>
      <w:pPr>
        <w:ind w:left="5040" w:hanging="360"/>
      </w:pPr>
      <w:rPr>
        <w:rFonts w:hint="default" w:ascii="Symbol" w:hAnsi="Symbol"/>
      </w:rPr>
    </w:lvl>
    <w:lvl w:ilvl="7" w:tplc="BD445B28">
      <w:start w:val="1"/>
      <w:numFmt w:val="bullet"/>
      <w:lvlText w:val="o"/>
      <w:lvlJc w:val="left"/>
      <w:pPr>
        <w:ind w:left="5760" w:hanging="360"/>
      </w:pPr>
      <w:rPr>
        <w:rFonts w:hint="default" w:ascii="Courier New" w:hAnsi="Courier New"/>
      </w:rPr>
    </w:lvl>
    <w:lvl w:ilvl="8" w:tplc="77F09544">
      <w:start w:val="1"/>
      <w:numFmt w:val="bullet"/>
      <w:lvlText w:val=""/>
      <w:lvlJc w:val="left"/>
      <w:pPr>
        <w:ind w:left="6480" w:hanging="360"/>
      </w:pPr>
      <w:rPr>
        <w:rFonts w:hint="default" w:ascii="Wingdings" w:hAnsi="Wingdings"/>
      </w:rPr>
    </w:lvl>
  </w:abstractNum>
  <w:abstractNum w:abstractNumId="18" w15:restartNumberingAfterBreak="0">
    <w:nsid w:val="4A5B24CE"/>
    <w:multiLevelType w:val="hybridMultilevel"/>
    <w:tmpl w:val="1E46C490"/>
    <w:lvl w:ilvl="0" w:tplc="FFFFFFFF">
      <w:start w:val="1"/>
      <w:numFmt w:val="bullet"/>
      <w:lvlText w:val="-"/>
      <w:lvlJc w:val="left"/>
      <w:pPr>
        <w:ind w:left="720" w:hanging="360"/>
      </w:pPr>
      <w:rPr>
        <w:rFonts w:hint="default" w:ascii="Calibri" w:hAnsi="Calibri"/>
      </w:rPr>
    </w:lvl>
    <w:lvl w:ilvl="1" w:tplc="A41AE10C">
      <w:start w:val="1"/>
      <w:numFmt w:val="bullet"/>
      <w:lvlText w:val="o"/>
      <w:lvlJc w:val="left"/>
      <w:pPr>
        <w:ind w:left="1440" w:hanging="360"/>
      </w:pPr>
      <w:rPr>
        <w:rFonts w:hint="default" w:ascii="Courier New" w:hAnsi="Courier New"/>
      </w:rPr>
    </w:lvl>
    <w:lvl w:ilvl="2" w:tplc="050C04A6">
      <w:start w:val="1"/>
      <w:numFmt w:val="bullet"/>
      <w:lvlText w:val=""/>
      <w:lvlJc w:val="left"/>
      <w:pPr>
        <w:ind w:left="2160" w:hanging="360"/>
      </w:pPr>
      <w:rPr>
        <w:rFonts w:hint="default" w:ascii="Wingdings" w:hAnsi="Wingdings"/>
      </w:rPr>
    </w:lvl>
    <w:lvl w:ilvl="3" w:tplc="991A1D28">
      <w:start w:val="1"/>
      <w:numFmt w:val="bullet"/>
      <w:lvlText w:val=""/>
      <w:lvlJc w:val="left"/>
      <w:pPr>
        <w:ind w:left="2880" w:hanging="360"/>
      </w:pPr>
      <w:rPr>
        <w:rFonts w:hint="default" w:ascii="Symbol" w:hAnsi="Symbol"/>
      </w:rPr>
    </w:lvl>
    <w:lvl w:ilvl="4" w:tplc="D3AACBE4">
      <w:start w:val="1"/>
      <w:numFmt w:val="bullet"/>
      <w:lvlText w:val="o"/>
      <w:lvlJc w:val="left"/>
      <w:pPr>
        <w:ind w:left="3600" w:hanging="360"/>
      </w:pPr>
      <w:rPr>
        <w:rFonts w:hint="default" w:ascii="Courier New" w:hAnsi="Courier New"/>
      </w:rPr>
    </w:lvl>
    <w:lvl w:ilvl="5" w:tplc="66C4C878">
      <w:start w:val="1"/>
      <w:numFmt w:val="bullet"/>
      <w:lvlText w:val=""/>
      <w:lvlJc w:val="left"/>
      <w:pPr>
        <w:ind w:left="4320" w:hanging="360"/>
      </w:pPr>
      <w:rPr>
        <w:rFonts w:hint="default" w:ascii="Wingdings" w:hAnsi="Wingdings"/>
      </w:rPr>
    </w:lvl>
    <w:lvl w:ilvl="6" w:tplc="3402986C">
      <w:start w:val="1"/>
      <w:numFmt w:val="bullet"/>
      <w:lvlText w:val=""/>
      <w:lvlJc w:val="left"/>
      <w:pPr>
        <w:ind w:left="5040" w:hanging="360"/>
      </w:pPr>
      <w:rPr>
        <w:rFonts w:hint="default" w:ascii="Symbol" w:hAnsi="Symbol"/>
      </w:rPr>
    </w:lvl>
    <w:lvl w:ilvl="7" w:tplc="D63412A2">
      <w:start w:val="1"/>
      <w:numFmt w:val="bullet"/>
      <w:lvlText w:val="o"/>
      <w:lvlJc w:val="left"/>
      <w:pPr>
        <w:ind w:left="5760" w:hanging="360"/>
      </w:pPr>
      <w:rPr>
        <w:rFonts w:hint="default" w:ascii="Courier New" w:hAnsi="Courier New"/>
      </w:rPr>
    </w:lvl>
    <w:lvl w:ilvl="8" w:tplc="3D86C0E0">
      <w:start w:val="1"/>
      <w:numFmt w:val="bullet"/>
      <w:lvlText w:val=""/>
      <w:lvlJc w:val="left"/>
      <w:pPr>
        <w:ind w:left="6480" w:hanging="360"/>
      </w:pPr>
      <w:rPr>
        <w:rFonts w:hint="default" w:ascii="Wingdings" w:hAnsi="Wingdings"/>
      </w:rPr>
    </w:lvl>
  </w:abstractNum>
  <w:abstractNum w:abstractNumId="19" w15:restartNumberingAfterBreak="0">
    <w:nsid w:val="4AC6635F"/>
    <w:multiLevelType w:val="hybridMultilevel"/>
    <w:tmpl w:val="2A821A66"/>
    <w:lvl w:ilvl="0" w:tplc="CE8674B8">
      <w:start w:val="1"/>
      <w:numFmt w:val="decimal"/>
      <w:lvlText w:val="%1."/>
      <w:lvlJc w:val="left"/>
      <w:pPr>
        <w:ind w:left="720" w:hanging="360"/>
      </w:pPr>
      <w:rPr>
        <w:rFonts w:hint="default" w:eastAsia="FlandersArtSans-Light"/>
        <w:sz w:val="20"/>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0" w15:restartNumberingAfterBreak="0">
    <w:nsid w:val="5BF10686"/>
    <w:multiLevelType w:val="hybridMultilevel"/>
    <w:tmpl w:val="92AA2ACA"/>
    <w:lvl w:ilvl="0" w:tplc="9314E248">
      <w:numFmt w:val="bullet"/>
      <w:lvlText w:val="-"/>
      <w:lvlJc w:val="left"/>
      <w:pPr>
        <w:ind w:left="720" w:hanging="360"/>
      </w:pPr>
      <w:rPr>
        <w:rFonts w:hint="default" w:ascii="Calibri" w:hAnsi="Calibri" w:eastAsia="Calibri" w:cs="Calibri"/>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1" w15:restartNumberingAfterBreak="0">
    <w:nsid w:val="5D430E58"/>
    <w:multiLevelType w:val="multilevel"/>
    <w:tmpl w:val="D100AA14"/>
    <w:lvl w:ilvl="0">
      <w:start w:val="1"/>
      <w:numFmt w:val="bullet"/>
      <w:pStyle w:val="Kop3"/>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4986932"/>
    <w:multiLevelType w:val="multilevel"/>
    <w:tmpl w:val="CA98A68C"/>
    <w:lvl w:ilvl="0">
      <w:start w:val="1"/>
      <w:numFmt w:val="bullet"/>
      <w:pStyle w:val="Lijstnummering3"/>
      <w:lvlText w:val="●"/>
      <w:lvlJc w:val="left"/>
      <w:pPr>
        <w:ind w:left="720" w:hanging="360"/>
      </w:pPr>
      <w:rPr>
        <w:rFonts w:ascii="Noto Sans Symbols" w:hAnsi="Noto Sans Symbols" w:eastAsia="Noto Sans Symbols" w:cs="Noto Sans Symbols"/>
        <w:sz w:val="20"/>
        <w:szCs w:val="20"/>
      </w:rPr>
    </w:lvl>
    <w:lvl w:ilvl="1">
      <w:start w:val="1"/>
      <w:numFmt w:val="bullet"/>
      <w:lvlText w:val="●"/>
      <w:lvlJc w:val="left"/>
      <w:pPr>
        <w:ind w:left="1440" w:hanging="360"/>
      </w:pPr>
      <w:rPr>
        <w:rFonts w:ascii="Noto Sans Symbols" w:hAnsi="Noto Sans Symbols" w:eastAsia="Noto Sans Symbols" w:cs="Noto Sans Symbols"/>
        <w:sz w:val="20"/>
        <w:szCs w:val="20"/>
      </w:rPr>
    </w:lvl>
    <w:lvl w:ilvl="2">
      <w:start w:val="1"/>
      <w:numFmt w:val="bullet"/>
      <w:lvlText w:val="●"/>
      <w:lvlJc w:val="left"/>
      <w:pPr>
        <w:ind w:left="2160" w:hanging="360"/>
      </w:pPr>
      <w:rPr>
        <w:rFonts w:ascii="Noto Sans Symbols" w:hAnsi="Noto Sans Symbols" w:eastAsia="Noto Sans Symbols" w:cs="Noto Sans Symbols"/>
        <w:sz w:val="20"/>
        <w:szCs w:val="20"/>
      </w:rPr>
    </w:lvl>
    <w:lvl w:ilvl="3">
      <w:start w:val="1"/>
      <w:numFmt w:val="bullet"/>
      <w:lvlText w:val="●"/>
      <w:lvlJc w:val="left"/>
      <w:pPr>
        <w:ind w:left="2880" w:hanging="360"/>
      </w:pPr>
      <w:rPr>
        <w:rFonts w:ascii="Noto Sans Symbols" w:hAnsi="Noto Sans Symbols" w:eastAsia="Noto Sans Symbols" w:cs="Noto Sans Symbols"/>
        <w:sz w:val="20"/>
        <w:szCs w:val="20"/>
      </w:rPr>
    </w:lvl>
    <w:lvl w:ilvl="4">
      <w:start w:val="1"/>
      <w:numFmt w:val="bullet"/>
      <w:lvlText w:val="●"/>
      <w:lvlJc w:val="left"/>
      <w:pPr>
        <w:ind w:left="3600" w:hanging="360"/>
      </w:pPr>
      <w:rPr>
        <w:rFonts w:ascii="Noto Sans Symbols" w:hAnsi="Noto Sans Symbols" w:eastAsia="Noto Sans Symbols" w:cs="Noto Sans Symbols"/>
        <w:sz w:val="20"/>
        <w:szCs w:val="20"/>
      </w:rPr>
    </w:lvl>
    <w:lvl w:ilvl="5">
      <w:start w:val="1"/>
      <w:numFmt w:val="bullet"/>
      <w:lvlText w:val="●"/>
      <w:lvlJc w:val="left"/>
      <w:pPr>
        <w:ind w:left="4320" w:hanging="360"/>
      </w:pPr>
      <w:rPr>
        <w:rFonts w:ascii="Noto Sans Symbols" w:hAnsi="Noto Sans Symbols" w:eastAsia="Noto Sans Symbols" w:cs="Noto Sans Symbols"/>
        <w:sz w:val="20"/>
        <w:szCs w:val="20"/>
      </w:rPr>
    </w:lvl>
    <w:lvl w:ilvl="6">
      <w:start w:val="1"/>
      <w:numFmt w:val="bullet"/>
      <w:lvlText w:val="●"/>
      <w:lvlJc w:val="left"/>
      <w:pPr>
        <w:ind w:left="5040" w:hanging="360"/>
      </w:pPr>
      <w:rPr>
        <w:rFonts w:ascii="Noto Sans Symbols" w:hAnsi="Noto Sans Symbols" w:eastAsia="Noto Sans Symbols" w:cs="Noto Sans Symbols"/>
        <w:sz w:val="20"/>
        <w:szCs w:val="20"/>
      </w:rPr>
    </w:lvl>
    <w:lvl w:ilvl="7">
      <w:start w:val="1"/>
      <w:numFmt w:val="bullet"/>
      <w:lvlText w:val="●"/>
      <w:lvlJc w:val="left"/>
      <w:pPr>
        <w:ind w:left="5760" w:hanging="360"/>
      </w:pPr>
      <w:rPr>
        <w:rFonts w:ascii="Noto Sans Symbols" w:hAnsi="Noto Sans Symbols" w:eastAsia="Noto Sans Symbols" w:cs="Noto Sans Symbols"/>
        <w:sz w:val="20"/>
        <w:szCs w:val="20"/>
      </w:rPr>
    </w:lvl>
    <w:lvl w:ilvl="8">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3" w15:restartNumberingAfterBreak="0">
    <w:nsid w:val="763A720E"/>
    <w:multiLevelType w:val="multilevel"/>
    <w:tmpl w:val="A028CA8C"/>
    <w:lvl w:ilvl="0">
      <w:start w:val="1"/>
      <w:numFmt w:val="bullet"/>
      <w:pStyle w:val="Lijstnummering4"/>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24" w15:restartNumberingAfterBreak="0">
    <w:nsid w:val="771120CF"/>
    <w:multiLevelType w:val="hybridMultilevel"/>
    <w:tmpl w:val="B2B8B144"/>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25" w15:restartNumberingAfterBreak="0">
    <w:nsid w:val="7FAD58B0"/>
    <w:multiLevelType w:val="hybridMultilevel"/>
    <w:tmpl w:val="224864F4"/>
    <w:lvl w:ilvl="0" w:tplc="08130001">
      <w:start w:val="1"/>
      <w:numFmt w:val="bullet"/>
      <w:lvlText w:val=""/>
      <w:lvlJc w:val="left"/>
      <w:pPr>
        <w:ind w:left="855" w:hanging="360"/>
      </w:pPr>
      <w:rPr>
        <w:rFonts w:hint="default" w:ascii="Symbol" w:hAnsi="Symbol"/>
      </w:rPr>
    </w:lvl>
    <w:lvl w:ilvl="1" w:tplc="08130003" w:tentative="1">
      <w:start w:val="1"/>
      <w:numFmt w:val="bullet"/>
      <w:lvlText w:val="o"/>
      <w:lvlJc w:val="left"/>
      <w:pPr>
        <w:ind w:left="1575" w:hanging="360"/>
      </w:pPr>
      <w:rPr>
        <w:rFonts w:hint="default" w:ascii="Courier New" w:hAnsi="Courier New" w:cs="Courier New"/>
      </w:rPr>
    </w:lvl>
    <w:lvl w:ilvl="2" w:tplc="08130005" w:tentative="1">
      <w:start w:val="1"/>
      <w:numFmt w:val="bullet"/>
      <w:lvlText w:val=""/>
      <w:lvlJc w:val="left"/>
      <w:pPr>
        <w:ind w:left="2295" w:hanging="360"/>
      </w:pPr>
      <w:rPr>
        <w:rFonts w:hint="default" w:ascii="Wingdings" w:hAnsi="Wingdings"/>
      </w:rPr>
    </w:lvl>
    <w:lvl w:ilvl="3" w:tplc="08130001" w:tentative="1">
      <w:start w:val="1"/>
      <w:numFmt w:val="bullet"/>
      <w:lvlText w:val=""/>
      <w:lvlJc w:val="left"/>
      <w:pPr>
        <w:ind w:left="3015" w:hanging="360"/>
      </w:pPr>
      <w:rPr>
        <w:rFonts w:hint="default" w:ascii="Symbol" w:hAnsi="Symbol"/>
      </w:rPr>
    </w:lvl>
    <w:lvl w:ilvl="4" w:tplc="08130003" w:tentative="1">
      <w:start w:val="1"/>
      <w:numFmt w:val="bullet"/>
      <w:lvlText w:val="o"/>
      <w:lvlJc w:val="left"/>
      <w:pPr>
        <w:ind w:left="3735" w:hanging="360"/>
      </w:pPr>
      <w:rPr>
        <w:rFonts w:hint="default" w:ascii="Courier New" w:hAnsi="Courier New" w:cs="Courier New"/>
      </w:rPr>
    </w:lvl>
    <w:lvl w:ilvl="5" w:tplc="08130005" w:tentative="1">
      <w:start w:val="1"/>
      <w:numFmt w:val="bullet"/>
      <w:lvlText w:val=""/>
      <w:lvlJc w:val="left"/>
      <w:pPr>
        <w:ind w:left="4455" w:hanging="360"/>
      </w:pPr>
      <w:rPr>
        <w:rFonts w:hint="default" w:ascii="Wingdings" w:hAnsi="Wingdings"/>
      </w:rPr>
    </w:lvl>
    <w:lvl w:ilvl="6" w:tplc="08130001" w:tentative="1">
      <w:start w:val="1"/>
      <w:numFmt w:val="bullet"/>
      <w:lvlText w:val=""/>
      <w:lvlJc w:val="left"/>
      <w:pPr>
        <w:ind w:left="5175" w:hanging="360"/>
      </w:pPr>
      <w:rPr>
        <w:rFonts w:hint="default" w:ascii="Symbol" w:hAnsi="Symbol"/>
      </w:rPr>
    </w:lvl>
    <w:lvl w:ilvl="7" w:tplc="08130003" w:tentative="1">
      <w:start w:val="1"/>
      <w:numFmt w:val="bullet"/>
      <w:lvlText w:val="o"/>
      <w:lvlJc w:val="left"/>
      <w:pPr>
        <w:ind w:left="5895" w:hanging="360"/>
      </w:pPr>
      <w:rPr>
        <w:rFonts w:hint="default" w:ascii="Courier New" w:hAnsi="Courier New" w:cs="Courier New"/>
      </w:rPr>
    </w:lvl>
    <w:lvl w:ilvl="8" w:tplc="08130005" w:tentative="1">
      <w:start w:val="1"/>
      <w:numFmt w:val="bullet"/>
      <w:lvlText w:val=""/>
      <w:lvlJc w:val="left"/>
      <w:pPr>
        <w:ind w:left="6615" w:hanging="360"/>
      </w:pPr>
      <w:rPr>
        <w:rFonts w:hint="default" w:ascii="Wingdings" w:hAnsi="Wingdings"/>
      </w:rPr>
    </w:lvl>
  </w:abstractNum>
  <w:abstractNum w:abstractNumId="26" w15:restartNumberingAfterBreak="0">
    <w:nsid w:val="7FAD5D86"/>
    <w:multiLevelType w:val="multilevel"/>
    <w:tmpl w:val="2DD838CE"/>
    <w:lvl w:ilvl="0">
      <w:start w:val="1"/>
      <w:numFmt w:val="bullet"/>
      <w:pStyle w:val="Lijstnummering2"/>
      <w:lvlText w:val="o"/>
      <w:lvlJc w:val="left"/>
      <w:pPr>
        <w:ind w:left="720" w:hanging="360"/>
      </w:pPr>
      <w:rPr>
        <w:rFonts w:ascii="Courier New" w:hAnsi="Courier New" w:eastAsia="Courier New" w:cs="Courier New"/>
        <w:sz w:val="20"/>
        <w:szCs w:val="20"/>
      </w:rPr>
    </w:lvl>
    <w:lvl w:ilvl="1">
      <w:start w:val="1"/>
      <w:numFmt w:val="bullet"/>
      <w:lvlText w:val="o"/>
      <w:lvlJc w:val="left"/>
      <w:pPr>
        <w:ind w:left="1440" w:hanging="360"/>
      </w:pPr>
      <w:rPr>
        <w:rFonts w:ascii="Courier New" w:hAnsi="Courier New" w:eastAsia="Courier New" w:cs="Courier New"/>
        <w:sz w:val="20"/>
        <w:szCs w:val="20"/>
      </w:rPr>
    </w:lvl>
    <w:lvl w:ilvl="2">
      <w:start w:val="1"/>
      <w:numFmt w:val="bullet"/>
      <w:lvlText w:val="o"/>
      <w:lvlJc w:val="left"/>
      <w:pPr>
        <w:ind w:left="2160" w:hanging="360"/>
      </w:pPr>
      <w:rPr>
        <w:rFonts w:ascii="Courier New" w:hAnsi="Courier New" w:eastAsia="Courier New" w:cs="Courier New"/>
        <w:sz w:val="20"/>
        <w:szCs w:val="20"/>
      </w:rPr>
    </w:lvl>
    <w:lvl w:ilvl="3">
      <w:start w:val="1"/>
      <w:numFmt w:val="bullet"/>
      <w:lvlText w:val="o"/>
      <w:lvlJc w:val="left"/>
      <w:pPr>
        <w:ind w:left="2880" w:hanging="360"/>
      </w:pPr>
      <w:rPr>
        <w:rFonts w:ascii="Courier New" w:hAnsi="Courier New" w:eastAsia="Courier New" w:cs="Courier New"/>
        <w:sz w:val="20"/>
        <w:szCs w:val="20"/>
      </w:rPr>
    </w:lvl>
    <w:lvl w:ilvl="4">
      <w:start w:val="1"/>
      <w:numFmt w:val="bullet"/>
      <w:lvlText w:val="o"/>
      <w:lvlJc w:val="left"/>
      <w:pPr>
        <w:ind w:left="3600" w:hanging="360"/>
      </w:pPr>
      <w:rPr>
        <w:rFonts w:ascii="Courier New" w:hAnsi="Courier New" w:eastAsia="Courier New" w:cs="Courier New"/>
        <w:sz w:val="20"/>
        <w:szCs w:val="20"/>
      </w:rPr>
    </w:lvl>
    <w:lvl w:ilvl="5">
      <w:start w:val="1"/>
      <w:numFmt w:val="bullet"/>
      <w:lvlText w:val="o"/>
      <w:lvlJc w:val="left"/>
      <w:pPr>
        <w:ind w:left="4320" w:hanging="360"/>
      </w:pPr>
      <w:rPr>
        <w:rFonts w:ascii="Courier New" w:hAnsi="Courier New" w:eastAsia="Courier New" w:cs="Courier New"/>
        <w:sz w:val="20"/>
        <w:szCs w:val="20"/>
      </w:rPr>
    </w:lvl>
    <w:lvl w:ilvl="6">
      <w:start w:val="1"/>
      <w:numFmt w:val="bullet"/>
      <w:lvlText w:val="o"/>
      <w:lvlJc w:val="left"/>
      <w:pPr>
        <w:ind w:left="5040" w:hanging="360"/>
      </w:pPr>
      <w:rPr>
        <w:rFonts w:ascii="Courier New" w:hAnsi="Courier New" w:eastAsia="Courier New" w:cs="Courier New"/>
        <w:sz w:val="20"/>
        <w:szCs w:val="20"/>
      </w:rPr>
    </w:lvl>
    <w:lvl w:ilvl="7">
      <w:start w:val="1"/>
      <w:numFmt w:val="bullet"/>
      <w:lvlText w:val="o"/>
      <w:lvlJc w:val="left"/>
      <w:pPr>
        <w:ind w:left="5760" w:hanging="360"/>
      </w:pPr>
      <w:rPr>
        <w:rFonts w:ascii="Courier New" w:hAnsi="Courier New" w:eastAsia="Courier New" w:cs="Courier New"/>
        <w:sz w:val="20"/>
        <w:szCs w:val="20"/>
      </w:rPr>
    </w:lvl>
    <w:lvl w:ilvl="8">
      <w:start w:val="1"/>
      <w:numFmt w:val="bullet"/>
      <w:lvlText w:val="o"/>
      <w:lvlJc w:val="left"/>
      <w:pPr>
        <w:ind w:left="6480" w:hanging="360"/>
      </w:pPr>
      <w:rPr>
        <w:rFonts w:ascii="Courier New" w:hAnsi="Courier New" w:eastAsia="Courier New" w:cs="Courier New"/>
        <w:sz w:val="20"/>
        <w:szCs w:val="20"/>
      </w:rPr>
    </w:lvl>
  </w:abstractNum>
  <w:num w:numId="29">
    <w:abstractNumId w:val="28"/>
  </w:num>
  <w:num w:numId="28">
    <w:abstractNumId w:val="27"/>
  </w:num>
  <w:num w:numId="1" w16cid:durableId="1093431058">
    <w:abstractNumId w:val="16"/>
  </w:num>
  <w:num w:numId="2" w16cid:durableId="290747825">
    <w:abstractNumId w:val="2"/>
  </w:num>
  <w:num w:numId="3" w16cid:durableId="998925694">
    <w:abstractNumId w:val="5"/>
  </w:num>
  <w:num w:numId="4" w16cid:durableId="913853183">
    <w:abstractNumId w:val="18"/>
  </w:num>
  <w:num w:numId="5" w16cid:durableId="278494767">
    <w:abstractNumId w:val="17"/>
  </w:num>
  <w:num w:numId="6" w16cid:durableId="233635961">
    <w:abstractNumId w:val="4"/>
  </w:num>
  <w:num w:numId="7" w16cid:durableId="1927957810">
    <w:abstractNumId w:val="1"/>
  </w:num>
  <w:num w:numId="8" w16cid:durableId="952518593">
    <w:abstractNumId w:val="26"/>
  </w:num>
  <w:num w:numId="9" w16cid:durableId="1590263324">
    <w:abstractNumId w:val="22"/>
  </w:num>
  <w:num w:numId="10" w16cid:durableId="1654334198">
    <w:abstractNumId w:val="23"/>
  </w:num>
  <w:num w:numId="11" w16cid:durableId="1895922341">
    <w:abstractNumId w:val="0"/>
  </w:num>
  <w:num w:numId="12" w16cid:durableId="927810702">
    <w:abstractNumId w:val="9"/>
  </w:num>
  <w:num w:numId="13" w16cid:durableId="1390806282">
    <w:abstractNumId w:val="12"/>
  </w:num>
  <w:num w:numId="14" w16cid:durableId="238290387">
    <w:abstractNumId w:val="10"/>
  </w:num>
  <w:num w:numId="15" w16cid:durableId="1845127570">
    <w:abstractNumId w:val="8"/>
  </w:num>
  <w:num w:numId="16" w16cid:durableId="839851228">
    <w:abstractNumId w:val="7"/>
  </w:num>
  <w:num w:numId="17" w16cid:durableId="2135250319">
    <w:abstractNumId w:val="15"/>
  </w:num>
  <w:num w:numId="18" w16cid:durableId="1338731465">
    <w:abstractNumId w:val="21"/>
  </w:num>
  <w:num w:numId="19" w16cid:durableId="960265516">
    <w:abstractNumId w:val="14"/>
  </w:num>
  <w:num w:numId="20" w16cid:durableId="1166625741">
    <w:abstractNumId w:val="19"/>
  </w:num>
  <w:num w:numId="21" w16cid:durableId="1947929029">
    <w:abstractNumId w:val="25"/>
  </w:num>
  <w:num w:numId="22" w16cid:durableId="288047644">
    <w:abstractNumId w:val="13"/>
  </w:num>
  <w:num w:numId="23" w16cid:durableId="1751733560">
    <w:abstractNumId w:val="6"/>
  </w:num>
  <w:num w:numId="24" w16cid:durableId="170217156">
    <w:abstractNumId w:val="3"/>
  </w:num>
  <w:num w:numId="25" w16cid:durableId="1209874881">
    <w:abstractNumId w:val="11"/>
  </w:num>
  <w:num w:numId="26" w16cid:durableId="1469856523">
    <w:abstractNumId w:val="20"/>
  </w:num>
  <w:num w:numId="27" w16cid:durableId="2000384190">
    <w:abstractNumId w:val="24"/>
  </w:num>
</w:numbering>
</file>

<file path=word/people.xml><?xml version="1.0" encoding="utf-8"?>
<w15:people xmlns:mc="http://schemas.openxmlformats.org/markup-compatibility/2006" xmlns:w15="http://schemas.microsoft.com/office/word/2012/wordml" mc:Ignorable="w15">
  <w15:person w15:author="Verlaenen, Anke">
    <w15:presenceInfo w15:providerId="AD" w15:userId="S::anke.verlaenen@vlaanderen.be::63a35f48-5f6f-4461-9443-0833b0373939"/>
  </w15:person>
  <w15:person w15:author="Heylighen, Tessa">
    <w15:presenceInfo w15:providerId="AD" w15:userId="S::tessa.heylighen@vlaanderen.be::6485171b-b3cf-4ae1-943f-70bdf6bab1f2"/>
  </w15:person>
  <w15:person w15:author="Clynen Loeke">
    <w15:presenceInfo w15:providerId="AD" w15:userId="S::loeke.clynen@vlaanderen.be::c36d33bc-fc07-4801-858c-6907de4d2deb"/>
  </w15:person>
  <w15:person w15:author="Clynen Loeke">
    <w15:presenceInfo w15:providerId="AD" w15:userId="S::loeke.clynen@vlaanderen.be::c36d33bc-fc07-4801-858c-6907de4d2deb"/>
  </w15:person>
</w15:people>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58AE"/>
    <w:rsid w:val="00000C19"/>
    <w:rsid w:val="000129A7"/>
    <w:rsid w:val="00023812"/>
    <w:rsid w:val="000265AE"/>
    <w:rsid w:val="000301B6"/>
    <w:rsid w:val="00046735"/>
    <w:rsid w:val="0005450D"/>
    <w:rsid w:val="00060057"/>
    <w:rsid w:val="00061AA0"/>
    <w:rsid w:val="00064E8E"/>
    <w:rsid w:val="000711EE"/>
    <w:rsid w:val="00072BEF"/>
    <w:rsid w:val="0007488B"/>
    <w:rsid w:val="000968AE"/>
    <w:rsid w:val="000A1F49"/>
    <w:rsid w:val="000A4972"/>
    <w:rsid w:val="000B0944"/>
    <w:rsid w:val="000C56C4"/>
    <w:rsid w:val="000F5834"/>
    <w:rsid w:val="00114220"/>
    <w:rsid w:val="0012100B"/>
    <w:rsid w:val="001215D0"/>
    <w:rsid w:val="0012587A"/>
    <w:rsid w:val="00133545"/>
    <w:rsid w:val="001337D0"/>
    <w:rsid w:val="001364B1"/>
    <w:rsid w:val="00137DB1"/>
    <w:rsid w:val="00150E24"/>
    <w:rsid w:val="00160707"/>
    <w:rsid w:val="00165002"/>
    <w:rsid w:val="00170331"/>
    <w:rsid w:val="001707CF"/>
    <w:rsid w:val="00181582"/>
    <w:rsid w:val="00184B29"/>
    <w:rsid w:val="00186053"/>
    <w:rsid w:val="0019113A"/>
    <w:rsid w:val="001C47B9"/>
    <w:rsid w:val="001D036D"/>
    <w:rsid w:val="001D561D"/>
    <w:rsid w:val="001E161B"/>
    <w:rsid w:val="001E3496"/>
    <w:rsid w:val="001F1E07"/>
    <w:rsid w:val="00211DB4"/>
    <w:rsid w:val="002331AA"/>
    <w:rsid w:val="00243098"/>
    <w:rsid w:val="00245B31"/>
    <w:rsid w:val="00250B4C"/>
    <w:rsid w:val="002528E7"/>
    <w:rsid w:val="002532BE"/>
    <w:rsid w:val="0025405D"/>
    <w:rsid w:val="0025505F"/>
    <w:rsid w:val="00255CF6"/>
    <w:rsid w:val="002631AA"/>
    <w:rsid w:val="00294337"/>
    <w:rsid w:val="0029630F"/>
    <w:rsid w:val="002C1B02"/>
    <w:rsid w:val="002C4957"/>
    <w:rsid w:val="00326451"/>
    <w:rsid w:val="0033392A"/>
    <w:rsid w:val="003357BB"/>
    <w:rsid w:val="00352669"/>
    <w:rsid w:val="0035314C"/>
    <w:rsid w:val="0036533B"/>
    <w:rsid w:val="00367337"/>
    <w:rsid w:val="0039698E"/>
    <w:rsid w:val="003A4FE7"/>
    <w:rsid w:val="003C653C"/>
    <w:rsid w:val="003F3CD2"/>
    <w:rsid w:val="003F56F2"/>
    <w:rsid w:val="004038C9"/>
    <w:rsid w:val="00415681"/>
    <w:rsid w:val="004375F2"/>
    <w:rsid w:val="00437957"/>
    <w:rsid w:val="00444D53"/>
    <w:rsid w:val="00446ECA"/>
    <w:rsid w:val="00447C7F"/>
    <w:rsid w:val="00463C6A"/>
    <w:rsid w:val="00465B91"/>
    <w:rsid w:val="00472158"/>
    <w:rsid w:val="00480767"/>
    <w:rsid w:val="004904E4"/>
    <w:rsid w:val="004A118F"/>
    <w:rsid w:val="004A3990"/>
    <w:rsid w:val="004A5B8C"/>
    <w:rsid w:val="004A5DF0"/>
    <w:rsid w:val="004B1DB7"/>
    <w:rsid w:val="004B3043"/>
    <w:rsid w:val="004B5F3F"/>
    <w:rsid w:val="004C11EB"/>
    <w:rsid w:val="00500140"/>
    <w:rsid w:val="00530352"/>
    <w:rsid w:val="005336F0"/>
    <w:rsid w:val="0053480C"/>
    <w:rsid w:val="00537179"/>
    <w:rsid w:val="00541C49"/>
    <w:rsid w:val="00546227"/>
    <w:rsid w:val="005603FC"/>
    <w:rsid w:val="0056155B"/>
    <w:rsid w:val="0056260C"/>
    <w:rsid w:val="005665BA"/>
    <w:rsid w:val="00567E58"/>
    <w:rsid w:val="00575F16"/>
    <w:rsid w:val="00584656"/>
    <w:rsid w:val="005A1BD0"/>
    <w:rsid w:val="005E1D1C"/>
    <w:rsid w:val="005E299E"/>
    <w:rsid w:val="005E5100"/>
    <w:rsid w:val="00610FCD"/>
    <w:rsid w:val="0063248B"/>
    <w:rsid w:val="006326B3"/>
    <w:rsid w:val="0064534F"/>
    <w:rsid w:val="00650822"/>
    <w:rsid w:val="006734FC"/>
    <w:rsid w:val="006849D2"/>
    <w:rsid w:val="00686C54"/>
    <w:rsid w:val="00694A5E"/>
    <w:rsid w:val="006B37C2"/>
    <w:rsid w:val="006B5079"/>
    <w:rsid w:val="006D592A"/>
    <w:rsid w:val="006F3C01"/>
    <w:rsid w:val="006F57FF"/>
    <w:rsid w:val="00705DC5"/>
    <w:rsid w:val="0072086F"/>
    <w:rsid w:val="00723638"/>
    <w:rsid w:val="0073697B"/>
    <w:rsid w:val="00751C9C"/>
    <w:rsid w:val="00762ABA"/>
    <w:rsid w:val="0077520D"/>
    <w:rsid w:val="0077667D"/>
    <w:rsid w:val="00777FAA"/>
    <w:rsid w:val="0078060F"/>
    <w:rsid w:val="00780F6F"/>
    <w:rsid w:val="0079190E"/>
    <w:rsid w:val="00793992"/>
    <w:rsid w:val="007A7855"/>
    <w:rsid w:val="007B35C8"/>
    <w:rsid w:val="007B4165"/>
    <w:rsid w:val="007B5AD7"/>
    <w:rsid w:val="007B6A85"/>
    <w:rsid w:val="007C0E03"/>
    <w:rsid w:val="007C2B51"/>
    <w:rsid w:val="007D3949"/>
    <w:rsid w:val="007E75E3"/>
    <w:rsid w:val="00802B64"/>
    <w:rsid w:val="00803F6D"/>
    <w:rsid w:val="00805C36"/>
    <w:rsid w:val="008205F2"/>
    <w:rsid w:val="00824821"/>
    <w:rsid w:val="00835267"/>
    <w:rsid w:val="00835BED"/>
    <w:rsid w:val="008449F9"/>
    <w:rsid w:val="00846890"/>
    <w:rsid w:val="00851680"/>
    <w:rsid w:val="008564D3"/>
    <w:rsid w:val="00870631"/>
    <w:rsid w:val="0087281A"/>
    <w:rsid w:val="00876E97"/>
    <w:rsid w:val="00887AE7"/>
    <w:rsid w:val="008931AD"/>
    <w:rsid w:val="00896774"/>
    <w:rsid w:val="00897517"/>
    <w:rsid w:val="008979A8"/>
    <w:rsid w:val="008A4712"/>
    <w:rsid w:val="008C7513"/>
    <w:rsid w:val="008D31A1"/>
    <w:rsid w:val="008F3DF0"/>
    <w:rsid w:val="00912966"/>
    <w:rsid w:val="00913B48"/>
    <w:rsid w:val="009368D5"/>
    <w:rsid w:val="00973082"/>
    <w:rsid w:val="00974CDD"/>
    <w:rsid w:val="00987396"/>
    <w:rsid w:val="009911BD"/>
    <w:rsid w:val="009A5A5A"/>
    <w:rsid w:val="009B0EB8"/>
    <w:rsid w:val="009E5111"/>
    <w:rsid w:val="009F4764"/>
    <w:rsid w:val="009F5DC4"/>
    <w:rsid w:val="00A0273E"/>
    <w:rsid w:val="00A0583F"/>
    <w:rsid w:val="00A16531"/>
    <w:rsid w:val="00A17B4E"/>
    <w:rsid w:val="00A32664"/>
    <w:rsid w:val="00A434DC"/>
    <w:rsid w:val="00A4798A"/>
    <w:rsid w:val="00A543A4"/>
    <w:rsid w:val="00A56C35"/>
    <w:rsid w:val="00A838B4"/>
    <w:rsid w:val="00A839AA"/>
    <w:rsid w:val="00A95907"/>
    <w:rsid w:val="00AA0999"/>
    <w:rsid w:val="00AA424F"/>
    <w:rsid w:val="00AA4A86"/>
    <w:rsid w:val="00AB38DA"/>
    <w:rsid w:val="00AB6664"/>
    <w:rsid w:val="00AC189C"/>
    <w:rsid w:val="00AC3F7C"/>
    <w:rsid w:val="00AD1711"/>
    <w:rsid w:val="00AD3B5D"/>
    <w:rsid w:val="00AD3F41"/>
    <w:rsid w:val="00AE4859"/>
    <w:rsid w:val="00AE5A01"/>
    <w:rsid w:val="00AF5E59"/>
    <w:rsid w:val="00B11A32"/>
    <w:rsid w:val="00B14825"/>
    <w:rsid w:val="00B345E8"/>
    <w:rsid w:val="00B358AE"/>
    <w:rsid w:val="00B4284A"/>
    <w:rsid w:val="00B677EA"/>
    <w:rsid w:val="00B8343C"/>
    <w:rsid w:val="00B923C7"/>
    <w:rsid w:val="00B958FE"/>
    <w:rsid w:val="00BA5DD9"/>
    <w:rsid w:val="00BB21CF"/>
    <w:rsid w:val="00BB49AA"/>
    <w:rsid w:val="00BB56E0"/>
    <w:rsid w:val="00BB6F9D"/>
    <w:rsid w:val="00BC5393"/>
    <w:rsid w:val="00BC8322"/>
    <w:rsid w:val="00C00C82"/>
    <w:rsid w:val="00C17289"/>
    <w:rsid w:val="00C427F6"/>
    <w:rsid w:val="00C42F00"/>
    <w:rsid w:val="00C44A44"/>
    <w:rsid w:val="00C467B6"/>
    <w:rsid w:val="00C51001"/>
    <w:rsid w:val="00C511AB"/>
    <w:rsid w:val="00C53AF7"/>
    <w:rsid w:val="00C55DCF"/>
    <w:rsid w:val="00C70814"/>
    <w:rsid w:val="00C70D71"/>
    <w:rsid w:val="00C74869"/>
    <w:rsid w:val="00C76226"/>
    <w:rsid w:val="00C81CA8"/>
    <w:rsid w:val="00C85557"/>
    <w:rsid w:val="00C903BA"/>
    <w:rsid w:val="00CA611F"/>
    <w:rsid w:val="00CC3334"/>
    <w:rsid w:val="00CD526D"/>
    <w:rsid w:val="00CE29E0"/>
    <w:rsid w:val="00CE390B"/>
    <w:rsid w:val="00CF5FB7"/>
    <w:rsid w:val="00D04BE0"/>
    <w:rsid w:val="00D30E86"/>
    <w:rsid w:val="00D3500E"/>
    <w:rsid w:val="00D4060B"/>
    <w:rsid w:val="00D45CF3"/>
    <w:rsid w:val="00D51764"/>
    <w:rsid w:val="00D9674F"/>
    <w:rsid w:val="00D96BE7"/>
    <w:rsid w:val="00DB0A04"/>
    <w:rsid w:val="00DB4A1E"/>
    <w:rsid w:val="00DB5829"/>
    <w:rsid w:val="00DD487F"/>
    <w:rsid w:val="00E04C5E"/>
    <w:rsid w:val="00E10D63"/>
    <w:rsid w:val="00E11AFC"/>
    <w:rsid w:val="00E32B39"/>
    <w:rsid w:val="00E363F3"/>
    <w:rsid w:val="00E41C9D"/>
    <w:rsid w:val="00E51764"/>
    <w:rsid w:val="00E660D9"/>
    <w:rsid w:val="00EA4142"/>
    <w:rsid w:val="00EC2B49"/>
    <w:rsid w:val="00ECD6E7"/>
    <w:rsid w:val="00ED10EB"/>
    <w:rsid w:val="00ED4E1C"/>
    <w:rsid w:val="00EE25B7"/>
    <w:rsid w:val="00EE3298"/>
    <w:rsid w:val="00F02C64"/>
    <w:rsid w:val="00F04EE5"/>
    <w:rsid w:val="00F07AD6"/>
    <w:rsid w:val="00F30C5A"/>
    <w:rsid w:val="00F37F4C"/>
    <w:rsid w:val="00F50E7B"/>
    <w:rsid w:val="00F622DF"/>
    <w:rsid w:val="00F665D8"/>
    <w:rsid w:val="00F91172"/>
    <w:rsid w:val="00F91773"/>
    <w:rsid w:val="00FA5CF4"/>
    <w:rsid w:val="00FB54DE"/>
    <w:rsid w:val="00FC3805"/>
    <w:rsid w:val="00FC4E35"/>
    <w:rsid w:val="00FC4EBD"/>
    <w:rsid w:val="00FE5C41"/>
    <w:rsid w:val="00FE6FCC"/>
    <w:rsid w:val="03193B50"/>
    <w:rsid w:val="033279DE"/>
    <w:rsid w:val="04FAB545"/>
    <w:rsid w:val="0585D213"/>
    <w:rsid w:val="05D2A3E6"/>
    <w:rsid w:val="0689E16A"/>
    <w:rsid w:val="069685A6"/>
    <w:rsid w:val="08179B0E"/>
    <w:rsid w:val="08430AD8"/>
    <w:rsid w:val="091E3628"/>
    <w:rsid w:val="0A1ADD9C"/>
    <w:rsid w:val="0B0072A7"/>
    <w:rsid w:val="0C5BB4B9"/>
    <w:rsid w:val="0D547FB3"/>
    <w:rsid w:val="0D547FB3"/>
    <w:rsid w:val="0E381369"/>
    <w:rsid w:val="0E5F0817"/>
    <w:rsid w:val="0F4684A5"/>
    <w:rsid w:val="0FD3E3CA"/>
    <w:rsid w:val="0FD63505"/>
    <w:rsid w:val="0FEE922C"/>
    <w:rsid w:val="105D1650"/>
    <w:rsid w:val="1083DEBE"/>
    <w:rsid w:val="10CE55E0"/>
    <w:rsid w:val="13533057"/>
    <w:rsid w:val="136286C0"/>
    <w:rsid w:val="1408BD9F"/>
    <w:rsid w:val="1463E4E5"/>
    <w:rsid w:val="15308A07"/>
    <w:rsid w:val="16B89BDF"/>
    <w:rsid w:val="16DD54EC"/>
    <w:rsid w:val="179B85A7"/>
    <w:rsid w:val="192181CB"/>
    <w:rsid w:val="19E86822"/>
    <w:rsid w:val="1A66BAE0"/>
    <w:rsid w:val="1AD10CEA"/>
    <w:rsid w:val="1AD95649"/>
    <w:rsid w:val="1B781F16"/>
    <w:rsid w:val="1C5FF12F"/>
    <w:rsid w:val="1DEA0387"/>
    <w:rsid w:val="1E2E2F24"/>
    <w:rsid w:val="1F28D1C9"/>
    <w:rsid w:val="1FD1FCC2"/>
    <w:rsid w:val="20C18EDC"/>
    <w:rsid w:val="21F57E39"/>
    <w:rsid w:val="220EEEDA"/>
    <w:rsid w:val="230B7839"/>
    <w:rsid w:val="25F282B5"/>
    <w:rsid w:val="2661369E"/>
    <w:rsid w:val="26A8E269"/>
    <w:rsid w:val="27337F07"/>
    <w:rsid w:val="2758AFCA"/>
    <w:rsid w:val="27788792"/>
    <w:rsid w:val="28494010"/>
    <w:rsid w:val="295A9D9B"/>
    <w:rsid w:val="2A8889D2"/>
    <w:rsid w:val="2B8685C8"/>
    <w:rsid w:val="2B8A7F78"/>
    <w:rsid w:val="2B9E0B0F"/>
    <w:rsid w:val="2C8FF861"/>
    <w:rsid w:val="2DA32532"/>
    <w:rsid w:val="2F7B9958"/>
    <w:rsid w:val="30999491"/>
    <w:rsid w:val="30E2B37A"/>
    <w:rsid w:val="31340C59"/>
    <w:rsid w:val="31FD5BAA"/>
    <w:rsid w:val="327E83DB"/>
    <w:rsid w:val="32BB9CF7"/>
    <w:rsid w:val="338D59BE"/>
    <w:rsid w:val="33B92271"/>
    <w:rsid w:val="33C86711"/>
    <w:rsid w:val="34E7C17B"/>
    <w:rsid w:val="356AC70F"/>
    <w:rsid w:val="35A854CE"/>
    <w:rsid w:val="35B57C3D"/>
    <w:rsid w:val="35B6249D"/>
    <w:rsid w:val="36076CB5"/>
    <w:rsid w:val="370827EF"/>
    <w:rsid w:val="37C93CB8"/>
    <w:rsid w:val="3882D10D"/>
    <w:rsid w:val="3A8352DC"/>
    <w:rsid w:val="3A893119"/>
    <w:rsid w:val="3AFDA1B6"/>
    <w:rsid w:val="3BF23846"/>
    <w:rsid w:val="3C658D73"/>
    <w:rsid w:val="3E335080"/>
    <w:rsid w:val="3EB31255"/>
    <w:rsid w:val="3F0E365D"/>
    <w:rsid w:val="3F9900BF"/>
    <w:rsid w:val="3FC4BFA1"/>
    <w:rsid w:val="3FD64386"/>
    <w:rsid w:val="401348A5"/>
    <w:rsid w:val="40387F76"/>
    <w:rsid w:val="40F10921"/>
    <w:rsid w:val="40F8D744"/>
    <w:rsid w:val="416F1C43"/>
    <w:rsid w:val="41CD3B41"/>
    <w:rsid w:val="4247F1B5"/>
    <w:rsid w:val="42A82B2E"/>
    <w:rsid w:val="42D0A181"/>
    <w:rsid w:val="42F99E7B"/>
    <w:rsid w:val="435F8692"/>
    <w:rsid w:val="440EC55B"/>
    <w:rsid w:val="4428BA92"/>
    <w:rsid w:val="446C71E2"/>
    <w:rsid w:val="446D6A43"/>
    <w:rsid w:val="4500CB2D"/>
    <w:rsid w:val="4519A8B9"/>
    <w:rsid w:val="45B3200A"/>
    <w:rsid w:val="45BB4B96"/>
    <w:rsid w:val="47A084C3"/>
    <w:rsid w:val="4878FCD1"/>
    <w:rsid w:val="48FFC6EC"/>
    <w:rsid w:val="49368BAE"/>
    <w:rsid w:val="4A06C39E"/>
    <w:rsid w:val="4A24DB74"/>
    <w:rsid w:val="4C470C6C"/>
    <w:rsid w:val="4CAB302F"/>
    <w:rsid w:val="4E470090"/>
    <w:rsid w:val="4E6B88C4"/>
    <w:rsid w:val="500267B5"/>
    <w:rsid w:val="518E38DF"/>
    <w:rsid w:val="51D55C4E"/>
    <w:rsid w:val="523BB132"/>
    <w:rsid w:val="5285D490"/>
    <w:rsid w:val="52A0A62A"/>
    <w:rsid w:val="52EC9175"/>
    <w:rsid w:val="531A71B3"/>
    <w:rsid w:val="5403709A"/>
    <w:rsid w:val="55D97311"/>
    <w:rsid w:val="56AE016C"/>
    <w:rsid w:val="578243BB"/>
    <w:rsid w:val="57CB7803"/>
    <w:rsid w:val="57E0E0D8"/>
    <w:rsid w:val="57E8BCB9"/>
    <w:rsid w:val="580C5BAD"/>
    <w:rsid w:val="5AC664EC"/>
    <w:rsid w:val="5AE9DEF9"/>
    <w:rsid w:val="5BC5D986"/>
    <w:rsid w:val="5C347117"/>
    <w:rsid w:val="5C8EE8B8"/>
    <w:rsid w:val="5D1EDFEA"/>
    <w:rsid w:val="5DCB5C99"/>
    <w:rsid w:val="5F817C2F"/>
    <w:rsid w:val="5F85F9D8"/>
    <w:rsid w:val="60207905"/>
    <w:rsid w:val="603F497F"/>
    <w:rsid w:val="60656F12"/>
    <w:rsid w:val="61251B28"/>
    <w:rsid w:val="617B9CBF"/>
    <w:rsid w:val="619FCF49"/>
    <w:rsid w:val="61A83DC8"/>
    <w:rsid w:val="61ACEFBE"/>
    <w:rsid w:val="61BC4966"/>
    <w:rsid w:val="62ED0B80"/>
    <w:rsid w:val="62EF26B4"/>
    <w:rsid w:val="635F1B0B"/>
    <w:rsid w:val="639D0FD4"/>
    <w:rsid w:val="64F5A69A"/>
    <w:rsid w:val="652EB2F5"/>
    <w:rsid w:val="666674D3"/>
    <w:rsid w:val="66F206D8"/>
    <w:rsid w:val="67191F35"/>
    <w:rsid w:val="67B830AB"/>
    <w:rsid w:val="67D83D96"/>
    <w:rsid w:val="681B8BB3"/>
    <w:rsid w:val="69985EB1"/>
    <w:rsid w:val="6ABB1E3E"/>
    <w:rsid w:val="6B2A6C8B"/>
    <w:rsid w:val="6C5BA17D"/>
    <w:rsid w:val="6C99211A"/>
    <w:rsid w:val="6D653D94"/>
    <w:rsid w:val="6F7C3504"/>
    <w:rsid w:val="6FB098CA"/>
    <w:rsid w:val="717C97F2"/>
    <w:rsid w:val="7285CBC0"/>
    <w:rsid w:val="72F1D734"/>
    <w:rsid w:val="7401E6D6"/>
    <w:rsid w:val="745C80C8"/>
    <w:rsid w:val="747F889C"/>
    <w:rsid w:val="7546774B"/>
    <w:rsid w:val="75817B89"/>
    <w:rsid w:val="75ACFACB"/>
    <w:rsid w:val="7708AF2F"/>
    <w:rsid w:val="77D00AE5"/>
    <w:rsid w:val="79955A1E"/>
    <w:rsid w:val="7997BDF6"/>
    <w:rsid w:val="79E5A3CB"/>
    <w:rsid w:val="7A02F4B3"/>
    <w:rsid w:val="7A7EA777"/>
    <w:rsid w:val="7ACA9169"/>
    <w:rsid w:val="7B9A9E01"/>
    <w:rsid w:val="7C866B14"/>
    <w:rsid w:val="7D1326B7"/>
    <w:rsid w:val="7D3A9575"/>
    <w:rsid w:val="7DAEA23A"/>
    <w:rsid w:val="7ED665D6"/>
    <w:rsid w:val="7F41FA79"/>
    <w:rsid w:val="7F5A3C15"/>
    <w:rsid w:val="7F75B691"/>
    <w:rsid w:val="7F773816"/>
  </w:rsids>
  <m:mathPr>
    <m:mathFont m:val="Cambria Math"/>
    <m:brkBin m:val="before"/>
    <m:brkBinSub m:val="--"/>
    <m:smallFrac m:val="0"/>
    <m:dispDef/>
    <m:lMargin m:val="0"/>
    <m:rMargin m:val="0"/>
    <m:defJc m:val="centerGroup"/>
    <m:wrapIndent m:val="1440"/>
    <m:intLim m:val="subSup"/>
    <m:naryLim m:val="undOvr"/>
  </m:mathPr>
  <w:themeFontLang w:val="nl-B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A984F01"/>
  <w15:docId w15:val="{B1A38A16-D3C2-4669-9067-5E79B06D6C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Calibri" w:cs="Calibri"/>
        <w:sz w:val="22"/>
        <w:szCs w:val="22"/>
        <w:lang w:val="nl-BE" w:eastAsia="nl-BE" w:bidi="ar-SA"/>
      </w:rPr>
    </w:rPrDefault>
    <w:pPrDefault>
      <w:pPr>
        <w:spacing w:before="60" w:after="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rsid w:val="00372E71"/>
    <w:pPr>
      <w:spacing w:line="270" w:lineRule="atLeast"/>
    </w:pPr>
  </w:style>
  <w:style w:type="paragraph" w:styleId="Kop1">
    <w:name w:val="heading 1"/>
    <w:basedOn w:val="Standaard"/>
    <w:next w:val="Standaard"/>
    <w:link w:val="Kop1Char"/>
    <w:uiPriority w:val="9"/>
    <w:qFormat/>
    <w:rsid w:val="00A434DC"/>
    <w:pPr>
      <w:keepNext/>
      <w:keepLines/>
      <w:numPr>
        <w:numId w:val="12"/>
      </w:numPr>
      <w:spacing w:before="360" w:after="240" w:line="432" w:lineRule="exact"/>
      <w:ind w:left="714" w:hanging="357"/>
      <w:outlineLvl w:val="0"/>
    </w:pPr>
    <w:rPr>
      <w:rFonts w:eastAsiaTheme="majorEastAsia" w:cstheme="majorBidi"/>
      <w:b/>
      <w:bCs/>
      <w:caps/>
      <w:color w:val="373636" w:themeColor="text1"/>
      <w:sz w:val="36"/>
      <w:szCs w:val="52"/>
    </w:rPr>
  </w:style>
  <w:style w:type="paragraph" w:styleId="Kop2">
    <w:name w:val="heading 2"/>
    <w:basedOn w:val="Standaard"/>
    <w:next w:val="Standaard"/>
    <w:link w:val="Kop2Char"/>
    <w:uiPriority w:val="9"/>
    <w:qFormat/>
    <w:rsid w:val="00254B9D"/>
    <w:pPr>
      <w:keepNext/>
      <w:keepLines/>
      <w:numPr>
        <w:ilvl w:val="1"/>
        <w:numId w:val="12"/>
      </w:numPr>
      <w:spacing w:before="360" w:after="320" w:line="400" w:lineRule="exact"/>
      <w:outlineLvl w:val="1"/>
    </w:pPr>
    <w:rPr>
      <w:rFonts w:eastAsiaTheme="majorEastAsia" w:cstheme="majorBidi"/>
      <w:b/>
      <w:bCs/>
      <w:caps/>
      <w:color w:val="373636" w:themeColor="text1"/>
      <w:sz w:val="32"/>
      <w:szCs w:val="32"/>
      <w:lang w:val="en-US"/>
    </w:rPr>
  </w:style>
  <w:style w:type="paragraph" w:styleId="Kop3">
    <w:name w:val="heading 3"/>
    <w:basedOn w:val="Standaard"/>
    <w:next w:val="Standaard"/>
    <w:link w:val="Kop3Char"/>
    <w:uiPriority w:val="9"/>
    <w:qFormat/>
    <w:rsid w:val="00CE4558"/>
    <w:pPr>
      <w:keepNext/>
      <w:keepLines/>
      <w:numPr>
        <w:numId w:val="18"/>
      </w:numPr>
      <w:spacing w:before="240" w:after="120" w:line="288" w:lineRule="exact"/>
      <w:outlineLvl w:val="2"/>
    </w:pPr>
    <w:rPr>
      <w:rFonts w:eastAsiaTheme="majorEastAsia" w:cstheme="majorBidi"/>
      <w:b/>
      <w:bCs/>
      <w:color w:val="6B6B6B" w:themeColor="text2"/>
      <w:sz w:val="24"/>
      <w:szCs w:val="24"/>
    </w:rPr>
  </w:style>
  <w:style w:type="paragraph" w:styleId="Kop4">
    <w:name w:val="heading 4"/>
    <w:basedOn w:val="Standaard"/>
    <w:next w:val="Standaard"/>
    <w:link w:val="Kop4Char"/>
    <w:uiPriority w:val="9"/>
    <w:qFormat/>
    <w:rsid w:val="00CE4558"/>
    <w:pPr>
      <w:keepNext/>
      <w:keepLines/>
      <w:numPr>
        <w:ilvl w:val="3"/>
        <w:numId w:val="12"/>
      </w:numPr>
      <w:spacing w:before="200"/>
      <w:outlineLvl w:val="3"/>
    </w:pPr>
    <w:rPr>
      <w:rFonts w:eastAsiaTheme="majorEastAsia" w:cstheme="majorBidi"/>
      <w:b/>
      <w:bCs/>
      <w:iCs/>
      <w:color w:val="6B6B6B" w:themeColor="text2"/>
    </w:rPr>
  </w:style>
  <w:style w:type="paragraph" w:styleId="Kop5">
    <w:name w:val="heading 5"/>
    <w:basedOn w:val="Standaard"/>
    <w:next w:val="Standaard"/>
    <w:link w:val="Kop5Char"/>
    <w:uiPriority w:val="9"/>
    <w:unhideWhenUsed/>
    <w:qFormat/>
    <w:rsid w:val="00CE4558"/>
    <w:pPr>
      <w:keepNext/>
      <w:keepLines/>
      <w:numPr>
        <w:ilvl w:val="4"/>
        <w:numId w:val="12"/>
      </w:numPr>
      <w:spacing w:before="200"/>
      <w:outlineLvl w:val="4"/>
    </w:pPr>
    <w:rPr>
      <w:rFonts w:eastAsiaTheme="majorEastAsia" w:cstheme="majorBidi"/>
      <w:color w:val="6B6B6B" w:themeColor="text2"/>
    </w:rPr>
  </w:style>
  <w:style w:type="paragraph" w:styleId="Kop6">
    <w:name w:val="heading 6"/>
    <w:basedOn w:val="Standaard"/>
    <w:next w:val="Standaard"/>
    <w:link w:val="Kop6Char"/>
    <w:uiPriority w:val="9"/>
    <w:unhideWhenUsed/>
    <w:qFormat/>
    <w:rsid w:val="00CE4558"/>
    <w:pPr>
      <w:keepNext/>
      <w:keepLines/>
      <w:numPr>
        <w:ilvl w:val="5"/>
        <w:numId w:val="12"/>
      </w:numPr>
      <w:spacing w:before="200"/>
      <w:outlineLvl w:val="5"/>
    </w:pPr>
    <w:rPr>
      <w:rFonts w:eastAsiaTheme="majorEastAsia" w:cstheme="majorBidi"/>
      <w:iCs/>
      <w:color w:val="6B6B6B" w:themeColor="text2"/>
    </w:rPr>
  </w:style>
  <w:style w:type="paragraph" w:styleId="Kop7">
    <w:name w:val="heading 7"/>
    <w:basedOn w:val="Standaard"/>
    <w:next w:val="Standaard"/>
    <w:link w:val="Kop7Char"/>
    <w:uiPriority w:val="9"/>
    <w:unhideWhenUsed/>
    <w:qFormat/>
    <w:rsid w:val="00CE4558"/>
    <w:pPr>
      <w:keepNext/>
      <w:keepLines/>
      <w:numPr>
        <w:ilvl w:val="6"/>
        <w:numId w:val="12"/>
      </w:numPr>
      <w:spacing w:before="200"/>
      <w:outlineLvl w:val="6"/>
    </w:pPr>
    <w:rPr>
      <w:rFonts w:eastAsiaTheme="majorEastAsia" w:cstheme="majorBidi"/>
      <w:iCs/>
      <w:color w:val="6B6B6B" w:themeColor="text2"/>
    </w:rPr>
  </w:style>
  <w:style w:type="paragraph" w:styleId="Kop8">
    <w:name w:val="heading 8"/>
    <w:basedOn w:val="Standaard"/>
    <w:next w:val="Standaard"/>
    <w:link w:val="Kop8Char"/>
    <w:uiPriority w:val="9"/>
    <w:unhideWhenUsed/>
    <w:qFormat/>
    <w:rsid w:val="00CE4558"/>
    <w:pPr>
      <w:keepNext/>
      <w:keepLines/>
      <w:numPr>
        <w:ilvl w:val="7"/>
        <w:numId w:val="12"/>
      </w:numPr>
      <w:spacing w:before="200"/>
      <w:outlineLvl w:val="7"/>
    </w:pPr>
    <w:rPr>
      <w:rFonts w:eastAsiaTheme="majorEastAsia" w:cstheme="majorBidi"/>
      <w:color w:val="6B6B6B" w:themeColor="text2"/>
      <w:szCs w:val="20"/>
    </w:rPr>
  </w:style>
  <w:style w:type="paragraph" w:styleId="Kop9">
    <w:name w:val="heading 9"/>
    <w:basedOn w:val="Standaard"/>
    <w:next w:val="Standaard"/>
    <w:link w:val="Kop9Char"/>
    <w:uiPriority w:val="9"/>
    <w:unhideWhenUsed/>
    <w:qFormat/>
    <w:rsid w:val="00CE4558"/>
    <w:pPr>
      <w:keepNext/>
      <w:keepLines/>
      <w:numPr>
        <w:ilvl w:val="8"/>
        <w:numId w:val="12"/>
      </w:numPr>
      <w:spacing w:before="200"/>
      <w:outlineLvl w:val="8"/>
    </w:pPr>
    <w:rPr>
      <w:rFonts w:eastAsiaTheme="majorEastAsia" w:cstheme="majorBidi"/>
      <w:iCs/>
      <w:color w:val="6B6B6B" w:themeColor="text2"/>
      <w:szCs w:val="20"/>
    </w:rPr>
  </w:style>
  <w:style w:type="character" w:styleId="Standaardalinea-lettertype" w:default="1">
    <w:name w:val="Default Paragraph Font"/>
    <w:uiPriority w:val="1"/>
    <w:semiHidden/>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paragraph" w:styleId="Titel">
    <w:name w:val="Title"/>
    <w:basedOn w:val="Standaard"/>
    <w:link w:val="TitelChar"/>
    <w:uiPriority w:val="10"/>
    <w:rsid w:val="00AA245C"/>
    <w:pPr>
      <w:spacing w:before="720" w:after="840" w:line="240" w:lineRule="auto"/>
      <w:jc w:val="right"/>
    </w:pPr>
    <w:rPr>
      <w:rFonts w:eastAsiaTheme="majorEastAsia" w:cstheme="majorBidi"/>
      <w:b/>
      <w:caps/>
      <w:spacing w:val="5"/>
      <w:sz w:val="72"/>
      <w:szCs w:val="56"/>
    </w:rPr>
  </w:style>
  <w:style w:type="paragraph" w:styleId="Ballontekst">
    <w:name w:val="Balloon Text"/>
    <w:basedOn w:val="Standaard"/>
    <w:link w:val="BallontekstChar"/>
    <w:uiPriority w:val="99"/>
    <w:semiHidden/>
    <w:unhideWhenUsed/>
    <w:rsid w:val="00F11703"/>
    <w:pPr>
      <w:spacing w:line="240" w:lineRule="auto"/>
    </w:pPr>
    <w:rPr>
      <w:rFonts w:ascii="Tahoma" w:hAnsi="Tahoma" w:cs="Tahoma"/>
      <w:sz w:val="16"/>
      <w:szCs w:val="16"/>
    </w:rPr>
  </w:style>
  <w:style w:type="character" w:styleId="BallontekstChar" w:customStyle="1">
    <w:name w:val="Ballontekst Char"/>
    <w:basedOn w:val="Standaardalinea-lettertype"/>
    <w:link w:val="Ballontekst"/>
    <w:uiPriority w:val="99"/>
    <w:semiHidden/>
    <w:rsid w:val="00F11703"/>
    <w:rPr>
      <w:rFonts w:ascii="Tahoma" w:hAnsi="Tahoma" w:cs="Tahoma"/>
      <w:sz w:val="16"/>
      <w:szCs w:val="16"/>
    </w:rPr>
  </w:style>
  <w:style w:type="paragraph" w:styleId="Koptekst">
    <w:name w:val="header"/>
    <w:basedOn w:val="Standaard"/>
    <w:link w:val="KoptekstChar"/>
    <w:uiPriority w:val="99"/>
    <w:unhideWhenUsed/>
    <w:rsid w:val="00116D8E"/>
    <w:pPr>
      <w:tabs>
        <w:tab w:val="right" w:pos="9923"/>
      </w:tabs>
    </w:pPr>
    <w:rPr>
      <w:noProof/>
      <w:color w:val="373636" w:themeColor="text1"/>
      <w:sz w:val="32"/>
      <w:szCs w:val="32"/>
      <w:lang w:eastAsia="en-GB"/>
    </w:rPr>
  </w:style>
  <w:style w:type="character" w:styleId="KoptekstChar" w:customStyle="1">
    <w:name w:val="Koptekst Char"/>
    <w:basedOn w:val="Standaardalinea-lettertype"/>
    <w:link w:val="Koptekst"/>
    <w:uiPriority w:val="99"/>
    <w:rsid w:val="00116D8E"/>
    <w:rPr>
      <w:rFonts w:ascii="Calibri" w:hAnsi="Calibri"/>
      <w:noProof/>
      <w:color w:val="373636" w:themeColor="text1"/>
      <w:sz w:val="32"/>
      <w:szCs w:val="32"/>
      <w:lang w:val="nl-BE" w:eastAsia="en-GB"/>
    </w:rPr>
  </w:style>
  <w:style w:type="paragraph" w:styleId="Voettekst">
    <w:name w:val="footer"/>
    <w:basedOn w:val="Standaard"/>
    <w:link w:val="VoettekstChar"/>
    <w:uiPriority w:val="99"/>
    <w:unhideWhenUsed/>
    <w:rsid w:val="0080785D"/>
    <w:pPr>
      <w:tabs>
        <w:tab w:val="right" w:pos="9923"/>
      </w:tabs>
      <w:spacing w:line="240" w:lineRule="auto"/>
    </w:pPr>
    <w:rPr>
      <w:color w:val="373636" w:themeColor="text1"/>
      <w:sz w:val="16"/>
    </w:rPr>
  </w:style>
  <w:style w:type="character" w:styleId="VoettekstChar" w:customStyle="1">
    <w:name w:val="Voettekst Char"/>
    <w:basedOn w:val="Standaardalinea-lettertype"/>
    <w:link w:val="Voettekst"/>
    <w:uiPriority w:val="99"/>
    <w:rsid w:val="0080785D"/>
    <w:rPr>
      <w:rFonts w:ascii="Calibri" w:hAnsi="Calibri"/>
      <w:color w:val="373636" w:themeColor="text1"/>
      <w:sz w:val="16"/>
      <w:lang w:val="nl-BE"/>
    </w:rPr>
  </w:style>
  <w:style w:type="character" w:styleId="Tekstvantijdelijkeaanduiding">
    <w:name w:val="Placeholder Text"/>
    <w:basedOn w:val="Standaardalinea-lettertype"/>
    <w:uiPriority w:val="99"/>
    <w:semiHidden/>
    <w:rsid w:val="00F20417"/>
    <w:rPr>
      <w:color w:val="808080"/>
    </w:rPr>
  </w:style>
  <w:style w:type="table" w:styleId="Tabelraster">
    <w:name w:val="Table Grid"/>
    <w:basedOn w:val="Standaardtabel"/>
    <w:uiPriority w:val="59"/>
    <w:rsid w:val="00C632B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Subtielebenadrukking">
    <w:name w:val="Subtle Emphasis"/>
    <w:basedOn w:val="Standaardalinea-lettertype"/>
    <w:uiPriority w:val="22"/>
    <w:rsid w:val="00DC6D20"/>
    <w:rPr>
      <w:rFonts w:ascii="Calibri" w:hAnsi="Calibri"/>
      <w:i/>
      <w:iCs/>
      <w:color w:val="4A4949" w:themeColor="text1" w:themeTint="E6"/>
    </w:rPr>
  </w:style>
  <w:style w:type="character" w:styleId="Intensievebenadrukking">
    <w:name w:val="Intense Emphasis"/>
    <w:basedOn w:val="Standaardalinea-lettertype"/>
    <w:uiPriority w:val="23"/>
    <w:rsid w:val="00DC6D20"/>
    <w:rPr>
      <w:rFonts w:ascii="Calibri" w:hAnsi="Calibri"/>
      <w:b/>
      <w:bCs/>
      <w:i/>
      <w:iCs/>
      <w:color w:val="000000"/>
    </w:rPr>
  </w:style>
  <w:style w:type="paragraph" w:styleId="Ondertitel">
    <w:name w:val="Subtitle"/>
    <w:basedOn w:val="Standaard"/>
    <w:next w:val="Standaard"/>
    <w:link w:val="OndertitelChar"/>
    <w:pPr>
      <w:spacing w:line="240" w:lineRule="auto"/>
      <w:jc w:val="right"/>
    </w:pPr>
    <w:rPr>
      <w:color w:val="6B6B6B"/>
      <w:sz w:val="48"/>
      <w:szCs w:val="48"/>
    </w:rPr>
  </w:style>
  <w:style w:type="character" w:styleId="OndertitelChar" w:customStyle="1">
    <w:name w:val="Ondertitel Char"/>
    <w:basedOn w:val="Standaardalinea-lettertype"/>
    <w:link w:val="Ondertitel"/>
    <w:uiPriority w:val="11"/>
    <w:rsid w:val="00AA245C"/>
    <w:rPr>
      <w:rFonts w:ascii="Calibri" w:hAnsi="Calibri"/>
      <w:color w:val="6B6B6B" w:themeColor="text2"/>
      <w:sz w:val="48"/>
      <w:szCs w:val="30"/>
      <w:lang w:val="nl-BE"/>
    </w:rPr>
  </w:style>
  <w:style w:type="table" w:styleId="Gemiddeldraster3-accent1">
    <w:name w:val="Medium Grid 3 Accent 1"/>
    <w:basedOn w:val="Standaardtabel"/>
    <w:uiPriority w:val="69"/>
    <w:rsid w:val="00193E4B"/>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FFBC0" w:themeFill="accent1" w:themeFillTint="3F"/>
    </w:tcPr>
    <w:tblStylePr w:type="firstRow">
      <w:rPr>
        <w:b/>
        <w:bCs/>
        <w:i w:val="0"/>
        <w:iCs w:val="0"/>
        <w:color w:val="373636" w:themeColor="text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FF200"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FF200" w:themeFill="accent1"/>
      </w:tcPr>
    </w:tblStylePr>
    <w:tblStylePr w:type="firstCol">
      <w:rPr>
        <w:b/>
        <w:bCs/>
        <w:i w:val="0"/>
        <w:iCs w:val="0"/>
        <w:color w:val="373636" w:themeColor="text1"/>
      </w:rPr>
      <w:tblPr/>
      <w:tcPr>
        <w:tcBorders>
          <w:left w:val="single" w:color="FFFFFF" w:themeColor="background1" w:sz="8" w:space="0"/>
          <w:right w:val="single" w:color="FFFFFF" w:themeColor="background1" w:sz="24" w:space="0"/>
          <w:insideH w:val="nil"/>
          <w:insideV w:val="nil"/>
        </w:tcBorders>
        <w:shd w:val="clear" w:color="auto" w:fill="FFF200"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FF200"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FF880"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FF880" w:themeFill="accent1" w:themeFillTint="7F"/>
      </w:tcPr>
    </w:tblStylePr>
  </w:style>
  <w:style w:type="table" w:styleId="GridTable3-Accent41" w:customStyle="1">
    <w:name w:val="Grid Table 3 - Accent 41"/>
    <w:basedOn w:val="Standaardtabel"/>
    <w:uiPriority w:val="48"/>
    <w:rsid w:val="000868D7"/>
    <w:pPr>
      <w:spacing w:after="0" w:line="240" w:lineRule="auto"/>
    </w:pPr>
    <w:tblPr>
      <w:tblStyleRowBandSize w:val="1"/>
      <w:tblStyleColBandSize w:val="1"/>
      <w:tblBorders>
        <w:top w:val="single" w:color="A6A6A6" w:themeColor="accent4" w:themeTint="99" w:sz="4" w:space="0"/>
        <w:left w:val="single" w:color="A6A6A6" w:themeColor="accent4" w:themeTint="99" w:sz="4" w:space="0"/>
        <w:bottom w:val="single" w:color="A6A6A6" w:themeColor="accent4" w:themeTint="99" w:sz="4" w:space="0"/>
        <w:right w:val="single" w:color="A6A6A6" w:themeColor="accent4" w:themeTint="99" w:sz="4" w:space="0"/>
        <w:insideH w:val="single" w:color="A6A6A6" w:themeColor="accent4" w:themeTint="99" w:sz="4" w:space="0"/>
        <w:insideV w:val="single" w:color="A6A6A6" w:themeColor="accent4"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E1E1" w:themeFill="accent4" w:themeFillTint="33"/>
      </w:tcPr>
    </w:tblStylePr>
    <w:tblStylePr w:type="band1Horz">
      <w:tblPr/>
      <w:tcPr>
        <w:shd w:val="clear" w:color="auto" w:fill="E1E1E1" w:themeFill="accent4" w:themeFillTint="33"/>
      </w:tcPr>
    </w:tblStylePr>
    <w:tblStylePr w:type="neCell">
      <w:tblPr/>
      <w:tcPr>
        <w:tcBorders>
          <w:bottom w:val="single" w:color="A6A6A6" w:themeColor="accent4" w:themeTint="99" w:sz="4" w:space="0"/>
        </w:tcBorders>
      </w:tcPr>
    </w:tblStylePr>
    <w:tblStylePr w:type="nwCell">
      <w:tblPr/>
      <w:tcPr>
        <w:tcBorders>
          <w:bottom w:val="single" w:color="A6A6A6" w:themeColor="accent4" w:themeTint="99" w:sz="4" w:space="0"/>
        </w:tcBorders>
      </w:tcPr>
    </w:tblStylePr>
    <w:tblStylePr w:type="seCell">
      <w:tblPr/>
      <w:tcPr>
        <w:tcBorders>
          <w:top w:val="single" w:color="A6A6A6" w:themeColor="accent4" w:themeTint="99" w:sz="4" w:space="0"/>
        </w:tcBorders>
      </w:tcPr>
    </w:tblStylePr>
    <w:tblStylePr w:type="swCell">
      <w:tblPr/>
      <w:tcPr>
        <w:tcBorders>
          <w:top w:val="single" w:color="A6A6A6" w:themeColor="accent4" w:themeTint="99" w:sz="4" w:space="0"/>
        </w:tcBorders>
      </w:tcPr>
    </w:tblStylePr>
  </w:style>
  <w:style w:type="character" w:styleId="Titelvanboek">
    <w:name w:val="Book Title"/>
    <w:uiPriority w:val="33"/>
    <w:rsid w:val="00DC6D20"/>
    <w:rPr>
      <w:rFonts w:ascii="Calibri" w:hAnsi="Calibri"/>
      <w:b/>
      <w:i w:val="0"/>
      <w:color w:val="000000"/>
      <w:sz w:val="24"/>
      <w:szCs w:val="24"/>
      <w:lang w:val="nl-BE"/>
    </w:rPr>
  </w:style>
  <w:style w:type="character" w:styleId="TitelChar" w:customStyle="1">
    <w:name w:val="Titel Char"/>
    <w:basedOn w:val="Standaardalinea-lettertype"/>
    <w:link w:val="Titel"/>
    <w:uiPriority w:val="10"/>
    <w:rsid w:val="00AA245C"/>
    <w:rPr>
      <w:rFonts w:ascii="Calibri" w:hAnsi="Calibri" w:eastAsiaTheme="majorEastAsia" w:cstheme="majorBidi"/>
      <w:b/>
      <w:caps/>
      <w:spacing w:val="5"/>
      <w:sz w:val="72"/>
      <w:szCs w:val="56"/>
      <w:lang w:val="nl-BE"/>
    </w:rPr>
  </w:style>
  <w:style w:type="character" w:styleId="Kop1Char" w:customStyle="1">
    <w:name w:val="Kop 1 Char"/>
    <w:basedOn w:val="Standaardalinea-lettertype"/>
    <w:link w:val="Kop1"/>
    <w:uiPriority w:val="9"/>
    <w:rsid w:val="00A434DC"/>
    <w:rPr>
      <w:rFonts w:eastAsiaTheme="majorEastAsia" w:cstheme="majorBidi"/>
      <w:b/>
      <w:bCs/>
      <w:caps/>
      <w:color w:val="373636" w:themeColor="text1"/>
      <w:sz w:val="36"/>
      <w:szCs w:val="52"/>
    </w:rPr>
  </w:style>
  <w:style w:type="character" w:styleId="Kop2Char" w:customStyle="1">
    <w:name w:val="Kop 2 Char"/>
    <w:basedOn w:val="Standaardalinea-lettertype"/>
    <w:link w:val="Kop2"/>
    <w:uiPriority w:val="9"/>
    <w:rsid w:val="00254B9D"/>
    <w:rPr>
      <w:rFonts w:ascii="Calibri" w:hAnsi="Calibri" w:eastAsiaTheme="majorEastAsia" w:cstheme="majorBidi"/>
      <w:b/>
      <w:bCs/>
      <w:caps/>
      <w:color w:val="373636" w:themeColor="text1"/>
      <w:sz w:val="32"/>
      <w:szCs w:val="32"/>
      <w:lang w:val="en-US" w:eastAsia="nl-BE"/>
    </w:rPr>
  </w:style>
  <w:style w:type="character" w:styleId="Kop3Char" w:customStyle="1">
    <w:name w:val="Kop 3 Char"/>
    <w:basedOn w:val="Standaardalinea-lettertype"/>
    <w:link w:val="Kop3"/>
    <w:uiPriority w:val="9"/>
    <w:rsid w:val="009501F5"/>
    <w:rPr>
      <w:rFonts w:ascii="Calibri" w:hAnsi="Calibri" w:eastAsiaTheme="majorEastAsia" w:cstheme="majorBidi"/>
      <w:b/>
      <w:bCs/>
      <w:color w:val="6B6B6B" w:themeColor="text2"/>
      <w:sz w:val="24"/>
      <w:szCs w:val="24"/>
      <w:lang w:val="nl-BE"/>
    </w:rPr>
  </w:style>
  <w:style w:type="character" w:styleId="Kop4Char" w:customStyle="1">
    <w:name w:val="Kop 4 Char"/>
    <w:basedOn w:val="Standaardalinea-lettertype"/>
    <w:link w:val="Kop4"/>
    <w:uiPriority w:val="9"/>
    <w:rsid w:val="009501F5"/>
    <w:rPr>
      <w:rFonts w:ascii="Calibri" w:hAnsi="Calibri" w:eastAsiaTheme="majorEastAsia" w:cstheme="majorBidi"/>
      <w:b/>
      <w:bCs/>
      <w:iCs/>
      <w:color w:val="6B6B6B" w:themeColor="text2"/>
      <w:lang w:val="nl-BE"/>
    </w:rPr>
  </w:style>
  <w:style w:type="character" w:styleId="Kop5Char" w:customStyle="1">
    <w:name w:val="Kop 5 Char"/>
    <w:basedOn w:val="Standaardalinea-lettertype"/>
    <w:link w:val="Kop5"/>
    <w:uiPriority w:val="9"/>
    <w:rsid w:val="00CE4558"/>
    <w:rPr>
      <w:rFonts w:ascii="Calibri" w:hAnsi="Calibri" w:eastAsiaTheme="majorEastAsia" w:cstheme="majorBidi"/>
      <w:color w:val="6B6B6B" w:themeColor="text2"/>
      <w:lang w:val="nl-BE"/>
    </w:rPr>
  </w:style>
  <w:style w:type="character" w:styleId="Kop6Char" w:customStyle="1">
    <w:name w:val="Kop 6 Char"/>
    <w:basedOn w:val="Standaardalinea-lettertype"/>
    <w:link w:val="Kop6"/>
    <w:uiPriority w:val="9"/>
    <w:rsid w:val="00CE4558"/>
    <w:rPr>
      <w:rFonts w:ascii="Calibri" w:hAnsi="Calibri" w:eastAsiaTheme="majorEastAsia" w:cstheme="majorBidi"/>
      <w:iCs/>
      <w:color w:val="6B6B6B" w:themeColor="text2"/>
      <w:lang w:val="nl-BE"/>
    </w:rPr>
  </w:style>
  <w:style w:type="character" w:styleId="Kop7Char" w:customStyle="1">
    <w:name w:val="Kop 7 Char"/>
    <w:basedOn w:val="Standaardalinea-lettertype"/>
    <w:link w:val="Kop7"/>
    <w:uiPriority w:val="9"/>
    <w:rsid w:val="00CE4558"/>
    <w:rPr>
      <w:rFonts w:ascii="Calibri" w:hAnsi="Calibri" w:eastAsiaTheme="majorEastAsia" w:cstheme="majorBidi"/>
      <w:iCs/>
      <w:color w:val="6B6B6B" w:themeColor="text2"/>
      <w:lang w:val="nl-BE"/>
    </w:rPr>
  </w:style>
  <w:style w:type="character" w:styleId="Kop8Char" w:customStyle="1">
    <w:name w:val="Kop 8 Char"/>
    <w:basedOn w:val="Standaardalinea-lettertype"/>
    <w:link w:val="Kop8"/>
    <w:uiPriority w:val="9"/>
    <w:rsid w:val="00CE4558"/>
    <w:rPr>
      <w:rFonts w:ascii="Calibri" w:hAnsi="Calibri" w:eastAsiaTheme="majorEastAsia" w:cstheme="majorBidi"/>
      <w:color w:val="6B6B6B" w:themeColor="text2"/>
      <w:szCs w:val="20"/>
      <w:lang w:val="nl-BE"/>
    </w:rPr>
  </w:style>
  <w:style w:type="character" w:styleId="Kop9Char" w:customStyle="1">
    <w:name w:val="Kop 9 Char"/>
    <w:basedOn w:val="Standaardalinea-lettertype"/>
    <w:link w:val="Kop9"/>
    <w:uiPriority w:val="9"/>
    <w:rsid w:val="00CE4558"/>
    <w:rPr>
      <w:rFonts w:ascii="Calibri" w:hAnsi="Calibri" w:eastAsiaTheme="majorEastAsia" w:cstheme="majorBidi"/>
      <w:iCs/>
      <w:color w:val="6B6B6B" w:themeColor="text2"/>
      <w:szCs w:val="20"/>
      <w:lang w:val="nl-BE"/>
    </w:rPr>
  </w:style>
  <w:style w:type="paragraph" w:styleId="Inhopg1">
    <w:name w:val="toc 1"/>
    <w:basedOn w:val="Standaard"/>
    <w:next w:val="Standaard"/>
    <w:autoRedefine/>
    <w:uiPriority w:val="39"/>
    <w:unhideWhenUsed/>
    <w:rsid w:val="00434BAE"/>
    <w:pPr>
      <w:tabs>
        <w:tab w:val="left" w:pos="426"/>
        <w:tab w:val="right" w:leader="dot" w:pos="9911"/>
      </w:tabs>
    </w:pPr>
    <w:rPr>
      <w:noProof/>
    </w:rPr>
  </w:style>
  <w:style w:type="paragraph" w:styleId="Inhopg2">
    <w:name w:val="toc 2"/>
    <w:basedOn w:val="Standaard"/>
    <w:next w:val="Standaard"/>
    <w:autoRedefine/>
    <w:uiPriority w:val="39"/>
    <w:unhideWhenUsed/>
    <w:rsid w:val="00434BAE"/>
    <w:pPr>
      <w:tabs>
        <w:tab w:val="left" w:pos="709"/>
        <w:tab w:val="right" w:leader="dot" w:pos="9911"/>
      </w:tabs>
    </w:pPr>
    <w:rPr>
      <w:noProof/>
    </w:rPr>
  </w:style>
  <w:style w:type="paragraph" w:styleId="Inhopg3">
    <w:name w:val="toc 3"/>
    <w:basedOn w:val="Standaard"/>
    <w:next w:val="Standaard"/>
    <w:autoRedefine/>
    <w:uiPriority w:val="39"/>
    <w:unhideWhenUsed/>
    <w:rsid w:val="00434BAE"/>
    <w:pPr>
      <w:tabs>
        <w:tab w:val="left" w:pos="851"/>
        <w:tab w:val="right" w:leader="dot" w:pos="9911"/>
      </w:tabs>
    </w:pPr>
    <w:rPr>
      <w:noProof/>
    </w:rPr>
  </w:style>
  <w:style w:type="character" w:styleId="Hyperlink">
    <w:name w:val="Hyperlink"/>
    <w:basedOn w:val="Standaardalinea-lettertype"/>
    <w:uiPriority w:val="99"/>
    <w:unhideWhenUsed/>
    <w:rsid w:val="00AC0959"/>
    <w:rPr>
      <w:rFonts w:ascii="Calibri" w:hAnsi="Calibri"/>
      <w:color w:val="3C96BE"/>
      <w:u w:val="single"/>
    </w:rPr>
  </w:style>
  <w:style w:type="paragraph" w:styleId="Lijstalinea">
    <w:name w:val="List Paragraph"/>
    <w:basedOn w:val="Standaard"/>
    <w:uiPriority w:val="34"/>
    <w:qFormat/>
    <w:rsid w:val="000B5C9D"/>
  </w:style>
  <w:style w:type="paragraph" w:styleId="Lijstopsomteken">
    <w:name w:val="List Bullet"/>
    <w:basedOn w:val="Standaard"/>
    <w:uiPriority w:val="99"/>
    <w:unhideWhenUsed/>
    <w:rsid w:val="00500BF6"/>
  </w:style>
  <w:style w:type="paragraph" w:styleId="Lijstopsomteken2">
    <w:name w:val="List Bullet 2"/>
    <w:basedOn w:val="Standaard"/>
    <w:uiPriority w:val="99"/>
    <w:unhideWhenUsed/>
    <w:rsid w:val="00500BF6"/>
  </w:style>
  <w:style w:type="paragraph" w:styleId="Lijstopsomteken3">
    <w:name w:val="List Bullet 3"/>
    <w:basedOn w:val="Standaard"/>
    <w:uiPriority w:val="99"/>
    <w:unhideWhenUsed/>
    <w:rsid w:val="00500BF6"/>
  </w:style>
  <w:style w:type="paragraph" w:styleId="Lijstopsomteken4">
    <w:name w:val="List Bullet 4"/>
    <w:basedOn w:val="Standaard"/>
    <w:uiPriority w:val="99"/>
    <w:unhideWhenUsed/>
    <w:rsid w:val="00500BF6"/>
  </w:style>
  <w:style w:type="paragraph" w:styleId="Lijstopsomteken5">
    <w:name w:val="List Bullet 5"/>
    <w:basedOn w:val="Standaard"/>
    <w:uiPriority w:val="99"/>
    <w:unhideWhenUsed/>
    <w:rsid w:val="00500BF6"/>
  </w:style>
  <w:style w:type="paragraph" w:styleId="Voetnoottekst">
    <w:name w:val="footnote text"/>
    <w:basedOn w:val="Standaard"/>
    <w:link w:val="VoetnoottekstChar"/>
    <w:uiPriority w:val="99"/>
    <w:semiHidden/>
    <w:unhideWhenUsed/>
    <w:rsid w:val="00932353"/>
    <w:pPr>
      <w:spacing w:line="240" w:lineRule="auto"/>
    </w:pPr>
    <w:rPr>
      <w:sz w:val="14"/>
      <w:szCs w:val="20"/>
    </w:rPr>
  </w:style>
  <w:style w:type="character" w:styleId="VoetnoottekstChar" w:customStyle="1">
    <w:name w:val="Voetnoottekst Char"/>
    <w:basedOn w:val="Standaardalinea-lettertype"/>
    <w:link w:val="Voetnoottekst"/>
    <w:uiPriority w:val="99"/>
    <w:semiHidden/>
    <w:rsid w:val="00932353"/>
    <w:rPr>
      <w:rFonts w:ascii="Flanders Art Serif" w:hAnsi="Flanders Art Serif"/>
      <w:color w:val="1C1A15" w:themeColor="background2" w:themeShade="1A"/>
      <w:sz w:val="14"/>
      <w:szCs w:val="20"/>
      <w:lang w:val="nl-BE"/>
    </w:rPr>
  </w:style>
  <w:style w:type="character" w:styleId="Voetnootmarkering">
    <w:name w:val="footnote reference"/>
    <w:basedOn w:val="Standaardalinea-lettertype"/>
    <w:uiPriority w:val="99"/>
    <w:semiHidden/>
    <w:unhideWhenUsed/>
    <w:rsid w:val="00E41095"/>
    <w:rPr>
      <w:vertAlign w:val="superscript"/>
    </w:rPr>
  </w:style>
  <w:style w:type="paragraph" w:styleId="Lijstmetafbeeldingen">
    <w:name w:val="table of figures"/>
    <w:basedOn w:val="Standaard"/>
    <w:next w:val="Standaard"/>
    <w:uiPriority w:val="99"/>
    <w:semiHidden/>
    <w:unhideWhenUsed/>
    <w:rsid w:val="00B77C3D"/>
    <w:rPr>
      <w:b/>
      <w:color w:val="6B6B6B" w:themeColor="text2"/>
      <w:sz w:val="24"/>
    </w:rPr>
  </w:style>
  <w:style w:type="paragraph" w:styleId="Bronvermelding">
    <w:name w:val="table of authorities"/>
    <w:basedOn w:val="Standaard"/>
    <w:next w:val="Standaard"/>
    <w:uiPriority w:val="99"/>
    <w:semiHidden/>
    <w:unhideWhenUsed/>
    <w:rsid w:val="00B77C3D"/>
    <w:pPr>
      <w:ind w:left="200" w:hanging="200"/>
    </w:pPr>
    <w:rPr>
      <w:color w:val="6B6B6B" w:themeColor="text2"/>
      <w:sz w:val="24"/>
    </w:rPr>
  </w:style>
  <w:style w:type="paragraph" w:styleId="Lijstnummering">
    <w:name w:val="List Number"/>
    <w:basedOn w:val="Lijstalinea"/>
    <w:uiPriority w:val="99"/>
    <w:unhideWhenUsed/>
    <w:rsid w:val="00116D8E"/>
    <w:pPr>
      <w:numPr>
        <w:numId w:val="7"/>
      </w:numPr>
    </w:pPr>
  </w:style>
  <w:style w:type="paragraph" w:styleId="Lijstnummering2">
    <w:name w:val="List Number 2"/>
    <w:basedOn w:val="Lijstalinea"/>
    <w:uiPriority w:val="99"/>
    <w:unhideWhenUsed/>
    <w:rsid w:val="00116D8E"/>
    <w:pPr>
      <w:numPr>
        <w:numId w:val="8"/>
      </w:numPr>
      <w:ind w:left="680" w:hanging="340"/>
    </w:pPr>
  </w:style>
  <w:style w:type="paragraph" w:styleId="Lijstnummering3">
    <w:name w:val="List Number 3"/>
    <w:basedOn w:val="Lijstalinea"/>
    <w:uiPriority w:val="99"/>
    <w:unhideWhenUsed/>
    <w:rsid w:val="00116D8E"/>
    <w:pPr>
      <w:numPr>
        <w:numId w:val="9"/>
      </w:numPr>
      <w:ind w:left="1020" w:hanging="340"/>
    </w:pPr>
  </w:style>
  <w:style w:type="paragraph" w:styleId="Lijstnummering4">
    <w:name w:val="List Number 4"/>
    <w:basedOn w:val="Lijstalinea"/>
    <w:uiPriority w:val="99"/>
    <w:unhideWhenUsed/>
    <w:rsid w:val="003A0853"/>
    <w:pPr>
      <w:numPr>
        <w:numId w:val="10"/>
      </w:numPr>
      <w:ind w:left="1361" w:hanging="340"/>
    </w:pPr>
  </w:style>
  <w:style w:type="paragraph" w:styleId="Lijstnummering5">
    <w:name w:val="List Number 5"/>
    <w:basedOn w:val="Lijstalinea"/>
    <w:uiPriority w:val="99"/>
    <w:unhideWhenUsed/>
    <w:rsid w:val="003A0853"/>
    <w:pPr>
      <w:numPr>
        <w:numId w:val="11"/>
      </w:numPr>
      <w:ind w:left="1701" w:hanging="340"/>
    </w:pPr>
  </w:style>
  <w:style w:type="paragraph" w:styleId="Citaat">
    <w:name w:val="Quote"/>
    <w:basedOn w:val="Standaard"/>
    <w:next w:val="Standaard"/>
    <w:link w:val="CitaatChar"/>
    <w:uiPriority w:val="29"/>
    <w:rsid w:val="00450110"/>
    <w:pPr>
      <w:spacing w:before="120" w:after="120" w:line="320" w:lineRule="exact"/>
      <w:ind w:left="709" w:right="567" w:hanging="142"/>
    </w:pPr>
    <w:rPr>
      <w:color w:val="000000"/>
      <w:sz w:val="28"/>
      <w:szCs w:val="28"/>
    </w:rPr>
  </w:style>
  <w:style w:type="character" w:styleId="CitaatChar" w:customStyle="1">
    <w:name w:val="Citaat Char"/>
    <w:basedOn w:val="Standaardalinea-lettertype"/>
    <w:link w:val="Citaat"/>
    <w:uiPriority w:val="29"/>
    <w:rsid w:val="00450110"/>
    <w:rPr>
      <w:rFonts w:ascii="Flanders Art Serif" w:hAnsi="Flanders Art Serif"/>
      <w:color w:val="000000"/>
      <w:sz w:val="28"/>
      <w:szCs w:val="28"/>
      <w:lang w:val="nl-BE"/>
    </w:rPr>
  </w:style>
  <w:style w:type="paragraph" w:styleId="Duidelijkcitaat">
    <w:name w:val="Intense Quote"/>
    <w:basedOn w:val="Citaat"/>
    <w:next w:val="Standaard"/>
    <w:link w:val="DuidelijkcitaatChar"/>
    <w:uiPriority w:val="30"/>
    <w:rsid w:val="00EE09B9"/>
    <w:rPr>
      <w:b/>
      <w:color w:val="2F2F2F"/>
    </w:rPr>
  </w:style>
  <w:style w:type="character" w:styleId="DuidelijkcitaatChar" w:customStyle="1">
    <w:name w:val="Duidelijk citaat Char"/>
    <w:basedOn w:val="Standaardalinea-lettertype"/>
    <w:link w:val="Duidelijkcitaat"/>
    <w:uiPriority w:val="30"/>
    <w:rsid w:val="00EE09B9"/>
    <w:rPr>
      <w:rFonts w:ascii="Flanders Art Serif" w:hAnsi="Flanders Art Serif"/>
      <w:b/>
      <w:color w:val="2F2F2F"/>
      <w:sz w:val="28"/>
      <w:szCs w:val="28"/>
      <w:lang w:val="nl-BE"/>
    </w:rPr>
  </w:style>
  <w:style w:type="character" w:styleId="Nadruk">
    <w:name w:val="Emphasis"/>
    <w:basedOn w:val="Standaardalinea-lettertype"/>
    <w:uiPriority w:val="20"/>
    <w:qFormat/>
    <w:rsid w:val="00DC6D20"/>
    <w:rPr>
      <w:rFonts w:ascii="Calibri" w:hAnsi="Calibri"/>
      <w:b/>
      <w:i/>
      <w:iCs/>
    </w:rPr>
  </w:style>
  <w:style w:type="character" w:styleId="Subtieleverwijzing">
    <w:name w:val="Subtle Reference"/>
    <w:basedOn w:val="Standaardalinea-lettertype"/>
    <w:uiPriority w:val="31"/>
    <w:rsid w:val="00DC6D20"/>
    <w:rPr>
      <w:rFonts w:ascii="Calibri" w:hAnsi="Calibri"/>
      <w:caps/>
      <w:smallCaps w:val="0"/>
      <w:color w:val="000000"/>
      <w:sz w:val="16"/>
      <w:u w:val="none"/>
      <w:bdr w:val="none" w:color="auto" w:sz="0" w:space="0"/>
    </w:rPr>
  </w:style>
  <w:style w:type="character" w:styleId="Intensieveverwijzing">
    <w:name w:val="Intense Reference"/>
    <w:basedOn w:val="Standaardalinea-lettertype"/>
    <w:uiPriority w:val="32"/>
    <w:rsid w:val="00DC6D20"/>
    <w:rPr>
      <w:rFonts w:ascii="Calibri" w:hAnsi="Calibri"/>
      <w:b/>
      <w:bCs/>
      <w:i w:val="0"/>
      <w:caps/>
      <w:smallCaps w:val="0"/>
      <w:color w:val="000000"/>
      <w:spacing w:val="5"/>
      <w:sz w:val="16"/>
      <w:u w:val="none"/>
    </w:rPr>
  </w:style>
  <w:style w:type="paragraph" w:styleId="Bijschrift">
    <w:name w:val="caption"/>
    <w:basedOn w:val="Standaard"/>
    <w:next w:val="Standaard"/>
    <w:uiPriority w:val="35"/>
    <w:rsid w:val="007E74F3"/>
    <w:pPr>
      <w:spacing w:before="120" w:after="200" w:line="240" w:lineRule="auto"/>
    </w:pPr>
    <w:rPr>
      <w:bCs/>
      <w:color w:val="000000"/>
      <w:sz w:val="18"/>
      <w:szCs w:val="18"/>
    </w:rPr>
  </w:style>
  <w:style w:type="table" w:styleId="GridTable6Colorful-Accent11" w:customStyle="1">
    <w:name w:val="Grid Table 6 Colorful - Accent 11"/>
    <w:basedOn w:val="Standaardtabel"/>
    <w:uiPriority w:val="51"/>
    <w:rsid w:val="000868D7"/>
    <w:pPr>
      <w:spacing w:after="0" w:line="240" w:lineRule="auto"/>
    </w:pPr>
    <w:rPr>
      <w:color w:val="BFB500" w:themeColor="accent1" w:themeShade="BF"/>
    </w:rPr>
    <w:tblPr>
      <w:tblStyleRowBandSize w:val="1"/>
      <w:tblStyleColBandSize w:val="1"/>
      <w:tblBorders>
        <w:top w:val="single" w:color="FFF766" w:themeColor="accent1" w:themeTint="99" w:sz="4" w:space="0"/>
        <w:left w:val="single" w:color="FFF766" w:themeColor="accent1" w:themeTint="99" w:sz="4" w:space="0"/>
        <w:bottom w:val="single" w:color="FFF766" w:themeColor="accent1" w:themeTint="99" w:sz="4" w:space="0"/>
        <w:right w:val="single" w:color="FFF766" w:themeColor="accent1" w:themeTint="99" w:sz="4" w:space="0"/>
        <w:insideH w:val="single" w:color="FFF766" w:themeColor="accent1" w:themeTint="99" w:sz="4" w:space="0"/>
        <w:insideV w:val="single" w:color="FFF766" w:themeColor="accent1" w:themeTint="99" w:sz="4" w:space="0"/>
      </w:tblBorders>
    </w:tblPr>
    <w:tblStylePr w:type="firstRow">
      <w:rPr>
        <w:b/>
        <w:bCs/>
      </w:rPr>
      <w:tblPr/>
      <w:tcPr>
        <w:tcBorders>
          <w:bottom w:val="single" w:color="FFF766" w:themeColor="accent1" w:themeTint="99" w:sz="12" w:space="0"/>
        </w:tcBorders>
      </w:tcPr>
    </w:tblStylePr>
    <w:tblStylePr w:type="lastRow">
      <w:rPr>
        <w:b/>
        <w:bCs/>
      </w:rPr>
      <w:tblPr/>
      <w:tcPr>
        <w:tcBorders>
          <w:top w:val="double" w:color="FFF766" w:themeColor="accent1" w:themeTint="99" w:sz="4" w:space="0"/>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character" w:styleId="Onopgelostemelding">
    <w:name w:val="Unresolved Mention"/>
    <w:basedOn w:val="Standaardalinea-lettertype"/>
    <w:uiPriority w:val="99"/>
    <w:unhideWhenUsed/>
    <w:rsid w:val="00FE6FCC"/>
    <w:rPr>
      <w:color w:val="605E5C"/>
      <w:shd w:val="clear" w:color="auto" w:fill="E1DFDD"/>
    </w:rPr>
  </w:style>
  <w:style w:type="paragraph" w:styleId="Inhopg4">
    <w:name w:val="toc 4"/>
    <w:basedOn w:val="Standaard"/>
    <w:next w:val="Standaard"/>
    <w:autoRedefine/>
    <w:uiPriority w:val="39"/>
    <w:unhideWhenUsed/>
    <w:rsid w:val="00434BAE"/>
    <w:pPr>
      <w:tabs>
        <w:tab w:val="left" w:pos="993"/>
        <w:tab w:val="right" w:leader="dot" w:pos="9911"/>
      </w:tabs>
      <w:spacing w:after="100"/>
    </w:pPr>
  </w:style>
  <w:style w:type="character" w:styleId="StreepjesZwart" w:customStyle="1">
    <w:name w:val="StreepjesZwart"/>
    <w:basedOn w:val="Standaardalinea-lettertype"/>
    <w:uiPriority w:val="99"/>
    <w:qFormat/>
    <w:rsid w:val="007D7346"/>
    <w:rPr>
      <w:b/>
    </w:rPr>
  </w:style>
  <w:style w:type="character" w:styleId="Zwaar">
    <w:name w:val="Strong"/>
    <w:basedOn w:val="Standaardalinea-lettertype"/>
    <w:uiPriority w:val="22"/>
    <w:qFormat/>
    <w:rsid w:val="00DC6D20"/>
    <w:rPr>
      <w:rFonts w:ascii="Calibri" w:hAnsi="Calibri"/>
      <w:b/>
      <w:bCs/>
      <w:i w:val="0"/>
    </w:rPr>
  </w:style>
  <w:style w:type="character" w:styleId="StreepjesGeel" w:customStyle="1">
    <w:name w:val="StreepjesGeel"/>
    <w:basedOn w:val="Standaardalinea-lettertype"/>
    <w:uiPriority w:val="99"/>
    <w:qFormat/>
    <w:rsid w:val="007D7346"/>
    <w:rPr>
      <w:b/>
      <w:color w:val="FFF200" w:themeColor="accent1"/>
    </w:rPr>
  </w:style>
  <w:style w:type="table" w:styleId="GridTable41" w:customStyle="1">
    <w:name w:val="Grid Table 41"/>
    <w:basedOn w:val="Standaardtabel"/>
    <w:uiPriority w:val="49"/>
    <w:rsid w:val="0078293A"/>
    <w:pPr>
      <w:spacing w:after="0" w:line="240" w:lineRule="auto"/>
    </w:pPr>
    <w:tblPr>
      <w:tblStyleRowBandSize w:val="1"/>
      <w:tblStyleColBandSize w:val="1"/>
      <w:tblBorders>
        <w:top w:val="single" w:color="878585" w:themeColor="text1" w:themeTint="99" w:sz="4" w:space="0"/>
        <w:left w:val="single" w:color="878585" w:themeColor="text1" w:themeTint="99" w:sz="4" w:space="0"/>
        <w:bottom w:val="single" w:color="878585" w:themeColor="text1" w:themeTint="99" w:sz="4" w:space="0"/>
        <w:right w:val="single" w:color="878585" w:themeColor="text1" w:themeTint="99" w:sz="4" w:space="0"/>
        <w:insideH w:val="single" w:color="878585" w:themeColor="text1" w:themeTint="99" w:sz="4" w:space="0"/>
        <w:insideV w:val="single" w:color="878585" w:themeColor="text1" w:themeTint="99" w:sz="4" w:space="0"/>
      </w:tblBorders>
    </w:tblPr>
    <w:tblStylePr w:type="firstRow">
      <w:rPr>
        <w:b/>
        <w:bCs/>
        <w:color w:val="FFFFFF" w:themeColor="background1"/>
      </w:rPr>
      <w:tblPr/>
      <w:tcPr>
        <w:tcBorders>
          <w:top w:val="single" w:color="373636" w:themeColor="text1" w:sz="4" w:space="0"/>
          <w:left w:val="single" w:color="373636" w:themeColor="text1" w:sz="4" w:space="0"/>
          <w:bottom w:val="single" w:color="373636" w:themeColor="text1" w:sz="4" w:space="0"/>
          <w:right w:val="single" w:color="373636" w:themeColor="text1" w:sz="4" w:space="0"/>
          <w:insideH w:val="nil"/>
          <w:insideV w:val="nil"/>
        </w:tcBorders>
        <w:shd w:val="clear" w:color="auto" w:fill="373636" w:themeFill="text1"/>
      </w:tcPr>
    </w:tblStylePr>
    <w:tblStylePr w:type="lastRow">
      <w:rPr>
        <w:b/>
        <w:bCs/>
      </w:rPr>
      <w:tblPr/>
      <w:tcPr>
        <w:tcBorders>
          <w:top w:val="double" w:color="373636" w:themeColor="text1" w:sz="4" w:space="0"/>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styleId="GridTable4-Accent21" w:customStyle="1">
    <w:name w:val="Grid Table 4 - Accent 21"/>
    <w:basedOn w:val="Standaardtabel"/>
    <w:uiPriority w:val="49"/>
    <w:rsid w:val="00AD5A63"/>
    <w:pPr>
      <w:spacing w:after="0" w:line="240" w:lineRule="auto"/>
    </w:pPr>
    <w:tblPr>
      <w:tblStyleRowBandSize w:val="1"/>
      <w:tblStyleColBandSize w:val="1"/>
      <w:tblBorders>
        <w:top w:val="single" w:color="878585" w:themeColor="accent2" w:themeTint="99" w:sz="4" w:space="0"/>
        <w:left w:val="single" w:color="878585" w:themeColor="accent2" w:themeTint="99" w:sz="4" w:space="0"/>
        <w:bottom w:val="single" w:color="878585" w:themeColor="accent2" w:themeTint="99" w:sz="4" w:space="0"/>
        <w:right w:val="single" w:color="878585" w:themeColor="accent2" w:themeTint="99" w:sz="4" w:space="0"/>
        <w:insideH w:val="single" w:color="878585" w:themeColor="accent2" w:themeTint="99" w:sz="4" w:space="0"/>
        <w:insideV w:val="single" w:color="878585" w:themeColor="accent2" w:themeTint="99" w:sz="4" w:space="0"/>
      </w:tblBorders>
    </w:tblPr>
    <w:tblStylePr w:type="firstRow">
      <w:rPr>
        <w:b/>
        <w:bCs/>
        <w:color w:val="FFFFFF" w:themeColor="background1"/>
      </w:rPr>
      <w:tblPr/>
      <w:tcPr>
        <w:tcBorders>
          <w:top w:val="single" w:color="373636" w:themeColor="accent2" w:sz="4" w:space="0"/>
          <w:left w:val="single" w:color="373636" w:themeColor="accent2" w:sz="4" w:space="0"/>
          <w:bottom w:val="single" w:color="373636" w:themeColor="accent2" w:sz="4" w:space="0"/>
          <w:right w:val="single" w:color="373636" w:themeColor="accent2" w:sz="4" w:space="0"/>
          <w:insideH w:val="nil"/>
          <w:insideV w:val="nil"/>
        </w:tcBorders>
        <w:shd w:val="clear" w:color="auto" w:fill="373636" w:themeFill="accent2"/>
      </w:tcPr>
    </w:tblStylePr>
    <w:tblStylePr w:type="lastRow">
      <w:rPr>
        <w:b/>
        <w:bCs/>
      </w:rPr>
      <w:tblPr/>
      <w:tcPr>
        <w:tcBorders>
          <w:top w:val="double" w:color="373636" w:themeColor="accent2" w:sz="4" w:space="0"/>
        </w:tcBorders>
      </w:tcPr>
    </w:tblStylePr>
    <w:tblStylePr w:type="firstCol">
      <w:rPr>
        <w:b/>
        <w:bCs/>
      </w:rPr>
    </w:tblStylePr>
    <w:tblStylePr w:type="lastCol">
      <w:rPr>
        <w:b/>
        <w:bCs/>
      </w:rPr>
    </w:tblStylePr>
    <w:tblStylePr w:type="band1Vert">
      <w:tblPr/>
      <w:tcPr>
        <w:shd w:val="clear" w:color="auto" w:fill="D7D6D6" w:themeFill="accent2" w:themeFillTint="33"/>
      </w:tcPr>
    </w:tblStylePr>
    <w:tblStylePr w:type="band1Horz">
      <w:tblPr/>
      <w:tcPr>
        <w:shd w:val="clear" w:color="auto" w:fill="D7D6D6" w:themeFill="accent2" w:themeFillTint="33"/>
      </w:tcPr>
    </w:tblStylePr>
  </w:style>
  <w:style w:type="table" w:styleId="GridTable4-Accent11" w:customStyle="1">
    <w:name w:val="Grid Table 4 - Accent 11"/>
    <w:basedOn w:val="Standaardtabel"/>
    <w:uiPriority w:val="49"/>
    <w:rsid w:val="000868D7"/>
    <w:pPr>
      <w:spacing w:after="0" w:line="240" w:lineRule="auto"/>
    </w:pPr>
    <w:tblPr>
      <w:tblStyleRowBandSize w:val="1"/>
      <w:tblStyleColBandSize w:val="1"/>
      <w:tblBorders>
        <w:top w:val="single" w:color="FFF766" w:themeColor="accent1" w:themeTint="99" w:sz="4" w:space="0"/>
        <w:left w:val="single" w:color="FFF766" w:themeColor="accent1" w:themeTint="99" w:sz="4" w:space="0"/>
        <w:bottom w:val="single" w:color="FFF766" w:themeColor="accent1" w:themeTint="99" w:sz="4" w:space="0"/>
        <w:right w:val="single" w:color="FFF766" w:themeColor="accent1" w:themeTint="99" w:sz="4" w:space="0"/>
        <w:insideH w:val="single" w:color="FFF766" w:themeColor="accent1" w:themeTint="99" w:sz="4" w:space="0"/>
        <w:insideV w:val="single" w:color="FFF766" w:themeColor="accent1" w:themeTint="99" w:sz="4" w:space="0"/>
      </w:tblBorders>
    </w:tblPr>
    <w:tblStylePr w:type="firstRow">
      <w:rPr>
        <w:b/>
        <w:bCs/>
        <w:color w:val="373636" w:themeColor="text1"/>
      </w:rPr>
      <w:tblPr/>
      <w:tcPr>
        <w:tcBorders>
          <w:top w:val="single" w:color="FFF200" w:themeColor="accent1" w:sz="4" w:space="0"/>
          <w:left w:val="single" w:color="FFF200" w:themeColor="accent1" w:sz="4" w:space="0"/>
          <w:bottom w:val="single" w:color="FFF200" w:themeColor="accent1" w:sz="4" w:space="0"/>
          <w:right w:val="single" w:color="FFF200" w:themeColor="accent1" w:sz="4" w:space="0"/>
          <w:insideH w:val="nil"/>
          <w:insideV w:val="nil"/>
        </w:tcBorders>
        <w:shd w:val="clear" w:color="auto" w:fill="FFF200" w:themeFill="accent1"/>
      </w:tcPr>
    </w:tblStylePr>
    <w:tblStylePr w:type="lastRow">
      <w:rPr>
        <w:b/>
        <w:bCs/>
      </w:rPr>
      <w:tblPr/>
      <w:tcPr>
        <w:tcBorders>
          <w:top w:val="double" w:color="FFF200" w:themeColor="accent1" w:sz="4" w:space="0"/>
        </w:tcBorders>
      </w:tcPr>
    </w:tblStylePr>
    <w:tblStylePr w:type="firstCol">
      <w:rPr>
        <w:b/>
        <w:bCs/>
      </w:rPr>
    </w:tblStylePr>
    <w:tblStylePr w:type="lastCol">
      <w:rPr>
        <w:b/>
        <w:bCs/>
      </w:rPr>
    </w:tblStylePr>
    <w:tblStylePr w:type="band1Vert">
      <w:tblPr/>
      <w:tcPr>
        <w:shd w:val="clear" w:color="auto" w:fill="FFFCCC" w:themeFill="accent1" w:themeFillTint="33"/>
      </w:tcPr>
    </w:tblStylePr>
    <w:tblStylePr w:type="band1Horz">
      <w:tblPr/>
      <w:tcPr>
        <w:shd w:val="clear" w:color="auto" w:fill="FFFCCC" w:themeFill="accent1" w:themeFillTint="33"/>
      </w:tcPr>
    </w:tblStylePr>
  </w:style>
  <w:style w:type="table" w:styleId="GridTable5Dark-Accent11" w:customStyle="1">
    <w:name w:val="Grid Table 5 Dark - Accent 11"/>
    <w:basedOn w:val="Standaardtabel"/>
    <w:uiPriority w:val="50"/>
    <w:rsid w:val="000868D7"/>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FFCCC" w:themeFill="accent1" w:themeFillTint="33"/>
    </w:tcPr>
    <w:tblStylePr w:type="firstRow">
      <w:rPr>
        <w:b/>
        <w:bCs/>
        <w:color w:val="373636" w:themeColor="text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FFF200" w:themeFill="accen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FFF200" w:themeFill="accent1"/>
      </w:tcPr>
    </w:tblStylePr>
    <w:tblStylePr w:type="firstCol">
      <w:rPr>
        <w:b/>
        <w:bCs/>
        <w:color w:val="373636" w:themeColor="text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FFF200" w:themeFill="accen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FFF200" w:themeFill="accent1"/>
      </w:tcPr>
    </w:tblStylePr>
    <w:tblStylePr w:type="band1Vert">
      <w:tblPr/>
      <w:tcPr>
        <w:shd w:val="clear" w:color="auto" w:fill="FFF999" w:themeFill="accent1" w:themeFillTint="66"/>
      </w:tcPr>
    </w:tblStylePr>
    <w:tblStylePr w:type="band1Horz">
      <w:tblPr/>
      <w:tcPr>
        <w:shd w:val="clear" w:color="auto" w:fill="FFF999" w:themeFill="accent1" w:themeFillTint="66"/>
      </w:tcPr>
    </w:tblStylePr>
  </w:style>
  <w:style w:type="table" w:styleId="GridTable5Dark1" w:customStyle="1">
    <w:name w:val="Grid Table 5 Dark1"/>
    <w:basedOn w:val="Standaardtabel"/>
    <w:uiPriority w:val="50"/>
    <w:rsid w:val="00280A0C"/>
    <w:pPr>
      <w:spacing w:after="0" w:line="240" w:lineRule="auto"/>
    </w:pPr>
    <w:tblPr>
      <w:tblStyleRowBandSize w:val="1"/>
      <w:tblStyleColBandSize w:val="1"/>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D7D6D6" w:themeFill="text1" w:themeFillTint="33"/>
    </w:tcPr>
    <w:tblStylePr w:type="firstRow">
      <w:rPr>
        <w:b/>
        <w:bCs/>
        <w:color w:val="FFFFFF" w:themeColor="background1"/>
      </w:rPr>
      <w:tbl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373636" w:themeFill="text1"/>
      </w:tcPr>
    </w:tblStylePr>
    <w:tblStylePr w:type="lastRow">
      <w:rPr>
        <w:b/>
        <w:bCs/>
        <w:color w:val="FFFFFF" w:themeColor="background1"/>
      </w:rPr>
      <w:tbl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373636" w:themeFill="text1"/>
      </w:tcPr>
    </w:tblStylePr>
    <w:tblStylePr w:type="firstCol">
      <w:rPr>
        <w:b/>
        <w:bCs/>
        <w:color w:val="FFFFFF" w:themeColor="background1"/>
      </w:rPr>
      <w:tblPr/>
      <w:tcPr>
        <w:tcBorders>
          <w:top w:val="single" w:color="FFFFFF" w:themeColor="background1" w:sz="4" w:space="0"/>
          <w:left w:val="single" w:color="FFFFFF" w:themeColor="background1" w:sz="4" w:space="0"/>
          <w:bottom w:val="single" w:color="FFFFFF" w:themeColor="background1" w:sz="4" w:space="0"/>
          <w:insideV w:val="nil"/>
        </w:tcBorders>
        <w:shd w:val="clear" w:color="auto" w:fill="373636" w:themeFill="text1"/>
      </w:tcPr>
    </w:tblStylePr>
    <w:tblStylePr w:type="lastCol">
      <w:rPr>
        <w:b/>
        <w:bCs/>
        <w:color w:val="FFFFFF" w:themeColor="background1"/>
      </w:rPr>
      <w:tblPr/>
      <w:tcPr>
        <w:tcBorders>
          <w:top w:val="single" w:color="FFFFFF" w:themeColor="background1" w:sz="4" w:space="0"/>
          <w:bottom w:val="single" w:color="FFFFFF" w:themeColor="background1" w:sz="4" w:space="0"/>
          <w:right w:val="single" w:color="FFFFFF" w:themeColor="background1" w:sz="4" w:space="0"/>
          <w:insideV w:val="nil"/>
        </w:tcBorders>
        <w:shd w:val="clear" w:color="auto" w:fill="373636" w:themeFill="text1"/>
      </w:tcPr>
    </w:tblStylePr>
    <w:tblStylePr w:type="band1Vert">
      <w:tblPr/>
      <w:tcPr>
        <w:shd w:val="clear" w:color="auto" w:fill="AFADAD" w:themeFill="text1" w:themeFillTint="66"/>
      </w:tcPr>
    </w:tblStylePr>
    <w:tblStylePr w:type="band1Horz">
      <w:tblPr/>
      <w:tcPr>
        <w:shd w:val="clear" w:color="auto" w:fill="AFADAD" w:themeFill="text1" w:themeFillTint="66"/>
      </w:tcPr>
    </w:tblStylePr>
  </w:style>
  <w:style w:type="table" w:styleId="GridTable3-Accent21" w:customStyle="1">
    <w:name w:val="Grid Table 3 - Accent 21"/>
    <w:basedOn w:val="Standaardtabel"/>
    <w:uiPriority w:val="48"/>
    <w:rsid w:val="00E86249"/>
    <w:pPr>
      <w:spacing w:after="0" w:line="240" w:lineRule="auto"/>
    </w:pPr>
    <w:tblPr>
      <w:tblStyleRowBandSize w:val="1"/>
      <w:tblStyleColBandSize w:val="1"/>
      <w:tblBorders>
        <w:top w:val="single" w:color="878585" w:themeColor="accent2" w:themeTint="99" w:sz="4" w:space="0"/>
        <w:left w:val="single" w:color="878585" w:themeColor="accent2" w:themeTint="99" w:sz="4" w:space="0"/>
        <w:bottom w:val="single" w:color="878585" w:themeColor="accent2" w:themeTint="99" w:sz="4" w:space="0"/>
        <w:right w:val="single" w:color="878585" w:themeColor="accent2" w:themeTint="99" w:sz="4" w:space="0"/>
        <w:insideH w:val="single" w:color="878585" w:themeColor="accent2" w:themeTint="99" w:sz="4" w:space="0"/>
        <w:insideV w:val="single" w:color="878585" w:themeColor="accent2"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7D6D6" w:themeFill="accent2" w:themeFillTint="33"/>
      </w:tcPr>
    </w:tblStylePr>
    <w:tblStylePr w:type="band1Horz">
      <w:tblPr/>
      <w:tcPr>
        <w:shd w:val="clear" w:color="auto" w:fill="D7D6D6" w:themeFill="accent2" w:themeFillTint="33"/>
      </w:tcPr>
    </w:tblStylePr>
    <w:tblStylePr w:type="neCell">
      <w:tblPr/>
      <w:tcPr>
        <w:tcBorders>
          <w:bottom w:val="single" w:color="878585" w:themeColor="accent2" w:themeTint="99" w:sz="4" w:space="0"/>
        </w:tcBorders>
      </w:tcPr>
    </w:tblStylePr>
    <w:tblStylePr w:type="nwCell">
      <w:tblPr/>
      <w:tcPr>
        <w:tcBorders>
          <w:bottom w:val="single" w:color="878585" w:themeColor="accent2" w:themeTint="99" w:sz="4" w:space="0"/>
        </w:tcBorders>
      </w:tcPr>
    </w:tblStylePr>
    <w:tblStylePr w:type="seCell">
      <w:tblPr/>
      <w:tcPr>
        <w:tcBorders>
          <w:top w:val="single" w:color="878585" w:themeColor="accent2" w:themeTint="99" w:sz="4" w:space="0"/>
        </w:tcBorders>
      </w:tcPr>
    </w:tblStylePr>
    <w:tblStylePr w:type="swCell">
      <w:tblPr/>
      <w:tcPr>
        <w:tcBorders>
          <w:top w:val="single" w:color="878585" w:themeColor="accent2" w:themeTint="99" w:sz="4" w:space="0"/>
        </w:tcBorders>
      </w:tcPr>
    </w:tblStylePr>
  </w:style>
  <w:style w:type="table" w:styleId="AIVStyle1" w:customStyle="1">
    <w:name w:val="AIVStyle1"/>
    <w:basedOn w:val="Standaardtabel"/>
    <w:uiPriority w:val="99"/>
    <w:rsid w:val="00107D5E"/>
    <w:pPr>
      <w:spacing w:after="0" w:line="240" w:lineRule="auto"/>
    </w:pPr>
    <w:tblPr>
      <w:tblStyleRowBandSize w:val="1"/>
      <w:tblBorders>
        <w:bottom w:val="single" w:color="auto" w:sz="4" w:space="0"/>
        <w:insideV w:val="single" w:color="auto" w:sz="4" w:space="0"/>
      </w:tblBorders>
    </w:tblPr>
    <w:tblStylePr w:type="firstRow">
      <w:pPr>
        <w:jc w:val="left"/>
      </w:pPr>
      <w:rPr>
        <w:rFonts w:asciiTheme="minorHAnsi" w:hAnsiTheme="minorHAnsi"/>
        <w:b/>
        <w:sz w:val="22"/>
      </w:rPr>
      <w:tblPr/>
      <w:tcPr>
        <w:shd w:val="clear" w:color="auto" w:fill="373636" w:themeFill="text1"/>
      </w:tcPr>
    </w:tblStylePr>
    <w:tblStylePr w:type="firstCol">
      <w:rPr>
        <w:b/>
      </w:rPr>
    </w:tblStylePr>
    <w:tblStylePr w:type="band1Horz">
      <w:tblPr/>
      <w:tcPr>
        <w:shd w:val="clear" w:color="auto" w:fill="FFFFFF" w:themeFill="background1"/>
      </w:tcPr>
    </w:tblStylePr>
    <w:tblStylePr w:type="band2Horz">
      <w:tblPr/>
      <w:tcPr>
        <w:shd w:val="clear" w:color="auto" w:fill="E1E1E1" w:themeFill="accent4" w:themeFillTint="33"/>
      </w:tcPr>
    </w:tblStylePr>
    <w:tblStylePr w:type="swCell">
      <w:tblPr/>
      <w:tcPr>
        <w:tcBorders>
          <w:top w:val="nil"/>
          <w:left w:val="nil"/>
          <w:bottom w:val="nil"/>
          <w:right w:val="single" w:color="auto" w:sz="4" w:space="0"/>
          <w:insideH w:val="nil"/>
          <w:insideV w:val="nil"/>
          <w:tl2br w:val="nil"/>
          <w:tr2bl w:val="nil"/>
        </w:tcBorders>
      </w:tcPr>
    </w:tblStylePr>
  </w:style>
  <w:style w:type="table" w:styleId="ListTable41" w:customStyle="1">
    <w:name w:val="List Table 41"/>
    <w:basedOn w:val="Standaardtabel"/>
    <w:uiPriority w:val="49"/>
    <w:rsid w:val="00E86249"/>
    <w:pPr>
      <w:spacing w:after="0" w:line="240" w:lineRule="auto"/>
    </w:pPr>
    <w:tblPr>
      <w:tblStyleRowBandSize w:val="1"/>
      <w:tblStyleColBandSize w:val="1"/>
      <w:tblBorders>
        <w:top w:val="single" w:color="878585" w:themeColor="text1" w:themeTint="99" w:sz="4" w:space="0"/>
        <w:left w:val="single" w:color="878585" w:themeColor="text1" w:themeTint="99" w:sz="4" w:space="0"/>
        <w:bottom w:val="single" w:color="878585" w:themeColor="text1" w:themeTint="99" w:sz="4" w:space="0"/>
        <w:right w:val="single" w:color="878585" w:themeColor="text1" w:themeTint="99" w:sz="4" w:space="0"/>
        <w:insideH w:val="single" w:color="878585" w:themeColor="text1" w:themeTint="99" w:sz="4" w:space="0"/>
      </w:tblBorders>
    </w:tblPr>
    <w:tblStylePr w:type="firstRow">
      <w:rPr>
        <w:b/>
        <w:bCs/>
        <w:color w:val="FFFFFF" w:themeColor="background1"/>
      </w:rPr>
      <w:tblPr/>
      <w:tcPr>
        <w:tcBorders>
          <w:top w:val="single" w:color="373636" w:themeColor="text1" w:sz="4" w:space="0"/>
          <w:left w:val="single" w:color="373636" w:themeColor="text1" w:sz="4" w:space="0"/>
          <w:bottom w:val="single" w:color="373636" w:themeColor="text1" w:sz="4" w:space="0"/>
          <w:right w:val="single" w:color="373636" w:themeColor="text1" w:sz="4" w:space="0"/>
          <w:insideH w:val="nil"/>
        </w:tcBorders>
        <w:shd w:val="clear" w:color="auto" w:fill="373636" w:themeFill="text1"/>
      </w:tcPr>
    </w:tblStylePr>
    <w:tblStylePr w:type="lastRow">
      <w:rPr>
        <w:b/>
        <w:bCs/>
      </w:rPr>
      <w:tblPr/>
      <w:tcPr>
        <w:tcBorders>
          <w:top w:val="double" w:color="878585" w:themeColor="text1" w:themeTint="99" w:sz="4" w:space="0"/>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table" w:styleId="GridTable3-Accent61" w:customStyle="1">
    <w:name w:val="Grid Table 3 - Accent 61"/>
    <w:basedOn w:val="Standaardtabel"/>
    <w:uiPriority w:val="48"/>
    <w:rsid w:val="00B317FF"/>
    <w:pPr>
      <w:spacing w:after="0" w:line="240" w:lineRule="auto"/>
    </w:pPr>
    <w:tblPr>
      <w:tblStyleRowBandSize w:val="1"/>
      <w:tblStyleColBandSize w:val="1"/>
      <w:tblBorders>
        <w:top w:val="single" w:color="C1C1C1" w:themeColor="accent6" w:themeTint="99" w:sz="4" w:space="0"/>
        <w:left w:val="single" w:color="C1C1C1" w:themeColor="accent6" w:themeTint="99" w:sz="4" w:space="0"/>
        <w:bottom w:val="single" w:color="C1C1C1" w:themeColor="accent6" w:themeTint="99" w:sz="4" w:space="0"/>
        <w:right w:val="single" w:color="C1C1C1" w:themeColor="accent6" w:themeTint="99" w:sz="4" w:space="0"/>
        <w:insideH w:val="single" w:color="C1C1C1" w:themeColor="accent6" w:themeTint="99" w:sz="4" w:space="0"/>
        <w:insideV w:val="single" w:color="C1C1C1" w:themeColor="accent6" w:themeTint="99" w:sz="4" w:space="0"/>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6" w:themeFillTint="33"/>
      </w:tcPr>
    </w:tblStylePr>
    <w:tblStylePr w:type="band1Horz">
      <w:tblPr/>
      <w:tcPr>
        <w:shd w:val="clear" w:color="auto" w:fill="EAEAEA" w:themeFill="accent6" w:themeFillTint="33"/>
      </w:tcPr>
    </w:tblStylePr>
    <w:tblStylePr w:type="neCell">
      <w:tblPr/>
      <w:tcPr>
        <w:tcBorders>
          <w:bottom w:val="single" w:color="C1C1C1" w:themeColor="accent6" w:themeTint="99" w:sz="4" w:space="0"/>
        </w:tcBorders>
      </w:tcPr>
    </w:tblStylePr>
    <w:tblStylePr w:type="nwCell">
      <w:tblPr/>
      <w:tcPr>
        <w:tcBorders>
          <w:bottom w:val="single" w:color="C1C1C1" w:themeColor="accent6" w:themeTint="99" w:sz="4" w:space="0"/>
        </w:tcBorders>
      </w:tcPr>
    </w:tblStylePr>
    <w:tblStylePr w:type="seCell">
      <w:tblPr/>
      <w:tcPr>
        <w:tcBorders>
          <w:top w:val="single" w:color="C1C1C1" w:themeColor="accent6" w:themeTint="99" w:sz="4" w:space="0"/>
        </w:tcBorders>
      </w:tcPr>
    </w:tblStylePr>
    <w:tblStylePr w:type="swCell">
      <w:tblPr/>
      <w:tcPr>
        <w:tcBorders>
          <w:top w:val="single" w:color="C1C1C1" w:themeColor="accent6" w:themeTint="99" w:sz="4" w:space="0"/>
        </w:tcBorders>
      </w:tcPr>
    </w:tblStylePr>
  </w:style>
  <w:style w:type="table" w:styleId="AIVStyle2" w:customStyle="1">
    <w:name w:val="AIVStyle2"/>
    <w:basedOn w:val="Standaardtabel"/>
    <w:uiPriority w:val="99"/>
    <w:rsid w:val="00107D5E"/>
    <w:pPr>
      <w:spacing w:after="0" w:line="240" w:lineRule="auto"/>
    </w:pPr>
    <w:tblPr>
      <w:tblStyleRowBandSize w:val="1"/>
      <w:tblBorders>
        <w:bottom w:val="single" w:color="FFF200" w:themeColor="accent1" w:sz="4" w:space="0"/>
        <w:insideV w:val="single" w:color="FFF200" w:themeColor="accent1" w:sz="4" w:space="0"/>
      </w:tblBorders>
    </w:tblPr>
    <w:tblStylePr w:type="firstRow">
      <w:rPr>
        <w:b/>
      </w:rPr>
      <w:tblPr/>
      <w:tcPr>
        <w:shd w:val="clear" w:color="auto" w:fill="FFF200" w:themeFill="accent1"/>
      </w:tcPr>
    </w:tblStylePr>
    <w:tblStylePr w:type="firstCol">
      <w:rPr>
        <w:b/>
      </w:rPr>
    </w:tblStylePr>
    <w:tblStylePr w:type="band2Horz">
      <w:tblPr/>
      <w:tcPr>
        <w:shd w:val="clear" w:color="auto" w:fill="FFFCCC" w:themeFill="accent1" w:themeFillTint="33"/>
      </w:tcPr>
    </w:tblStylePr>
  </w:style>
  <w:style w:type="paragraph" w:styleId="Geenafstand">
    <w:name w:val="No Spacing"/>
    <w:uiPriority w:val="1"/>
    <w:rsid w:val="00EC4D1A"/>
    <w:pPr>
      <w:spacing w:after="0" w:line="240" w:lineRule="auto"/>
    </w:pPr>
  </w:style>
  <w:style w:type="table" w:styleId="ListTable1Light1" w:customStyle="1">
    <w:name w:val="List Table 1 Light1"/>
    <w:basedOn w:val="Standaardtabel"/>
    <w:uiPriority w:val="46"/>
    <w:rsid w:val="000868D7"/>
    <w:pPr>
      <w:spacing w:after="0" w:line="240" w:lineRule="auto"/>
    </w:pPr>
    <w:tblPr>
      <w:tblStyleRowBandSize w:val="1"/>
      <w:tblStyleColBandSize w:val="1"/>
    </w:tblPr>
    <w:tblStylePr w:type="firstRow">
      <w:rPr>
        <w:b/>
        <w:bCs/>
      </w:rPr>
      <w:tblPr/>
      <w:tcPr>
        <w:tcBorders>
          <w:bottom w:val="single" w:color="878585" w:themeColor="text1" w:themeTint="99" w:sz="4" w:space="0"/>
        </w:tcBorders>
      </w:tcPr>
    </w:tblStylePr>
    <w:tblStylePr w:type="lastRow">
      <w:rPr>
        <w:b/>
        <w:bCs/>
      </w:rPr>
      <w:tblPr/>
      <w:tcPr>
        <w:tcBorders>
          <w:top w:val="single" w:color="878585" w:themeColor="text1" w:themeTint="99" w:sz="4" w:space="0"/>
        </w:tcBorders>
      </w:tcPr>
    </w:tblStylePr>
    <w:tblStylePr w:type="firstCol">
      <w:rPr>
        <w:b/>
        <w:bCs/>
      </w:rPr>
    </w:tblStylePr>
    <w:tblStylePr w:type="lastCol">
      <w:rPr>
        <w:b/>
        <w:bCs/>
      </w:rPr>
    </w:tblStylePr>
    <w:tblStylePr w:type="band1Vert">
      <w:tblPr/>
      <w:tcPr>
        <w:shd w:val="clear" w:color="auto" w:fill="D7D6D6" w:themeFill="text1" w:themeFillTint="33"/>
      </w:tcPr>
    </w:tblStylePr>
    <w:tblStylePr w:type="band1Horz">
      <w:tblPr/>
      <w:tcPr>
        <w:shd w:val="clear" w:color="auto" w:fill="D7D6D6" w:themeFill="text1" w:themeFillTint="33"/>
      </w:tcPr>
    </w:tblStylePr>
  </w:style>
  <w:style w:type="character" w:styleId="Verwijzingopmerking">
    <w:name w:val="annotation reference"/>
    <w:basedOn w:val="Standaardalinea-lettertype"/>
    <w:uiPriority w:val="99"/>
    <w:semiHidden/>
    <w:unhideWhenUsed/>
    <w:rsid w:val="009D2ADA"/>
    <w:rPr>
      <w:sz w:val="16"/>
      <w:szCs w:val="16"/>
    </w:rPr>
  </w:style>
  <w:style w:type="paragraph" w:styleId="Tekstopmerking">
    <w:name w:val="annotation text"/>
    <w:basedOn w:val="Standaard"/>
    <w:link w:val="TekstopmerkingChar"/>
    <w:uiPriority w:val="99"/>
    <w:semiHidden/>
    <w:unhideWhenUsed/>
    <w:rsid w:val="009D2ADA"/>
    <w:pPr>
      <w:spacing w:line="240" w:lineRule="auto"/>
    </w:pPr>
    <w:rPr>
      <w:sz w:val="20"/>
      <w:szCs w:val="20"/>
    </w:rPr>
  </w:style>
  <w:style w:type="character" w:styleId="TekstopmerkingChar" w:customStyle="1">
    <w:name w:val="Tekst opmerking Char"/>
    <w:basedOn w:val="Standaardalinea-lettertype"/>
    <w:link w:val="Tekstopmerking"/>
    <w:uiPriority w:val="99"/>
    <w:semiHidden/>
    <w:rsid w:val="009D2ADA"/>
    <w:rPr>
      <w:rFonts w:ascii="Calibri" w:hAnsi="Calibri"/>
      <w:sz w:val="20"/>
      <w:szCs w:val="20"/>
      <w:lang w:val="nl-BE"/>
    </w:rPr>
  </w:style>
  <w:style w:type="paragraph" w:styleId="Onderwerpvanopmerking">
    <w:name w:val="annotation subject"/>
    <w:basedOn w:val="Tekstopmerking"/>
    <w:next w:val="Tekstopmerking"/>
    <w:link w:val="OnderwerpvanopmerkingChar"/>
    <w:uiPriority w:val="99"/>
    <w:semiHidden/>
    <w:unhideWhenUsed/>
    <w:rsid w:val="009D2ADA"/>
    <w:rPr>
      <w:b/>
      <w:bCs/>
    </w:rPr>
  </w:style>
  <w:style w:type="character" w:styleId="OnderwerpvanopmerkingChar" w:customStyle="1">
    <w:name w:val="Onderwerp van opmerking Char"/>
    <w:basedOn w:val="TekstopmerkingChar"/>
    <w:link w:val="Onderwerpvanopmerking"/>
    <w:uiPriority w:val="99"/>
    <w:semiHidden/>
    <w:rsid w:val="009D2ADA"/>
    <w:rPr>
      <w:rFonts w:ascii="Calibri" w:hAnsi="Calibri"/>
      <w:b/>
      <w:bCs/>
      <w:sz w:val="20"/>
      <w:szCs w:val="20"/>
      <w:lang w:val="nl-BE"/>
    </w:rPr>
  </w:style>
  <w:style w:type="character" w:styleId="UnresolvedMention1" w:customStyle="1">
    <w:name w:val="Unresolved Mention1"/>
    <w:basedOn w:val="Standaardalinea-lettertype"/>
    <w:uiPriority w:val="99"/>
    <w:semiHidden/>
    <w:unhideWhenUsed/>
    <w:rsid w:val="00074AE6"/>
    <w:rPr>
      <w:color w:val="808080"/>
      <w:shd w:val="clear" w:color="auto" w:fill="E6E6E6"/>
    </w:rPr>
  </w:style>
  <w:style w:type="paragraph" w:styleId="Revisie">
    <w:name w:val="Revision"/>
    <w:hidden/>
    <w:uiPriority w:val="99"/>
    <w:semiHidden/>
    <w:rsid w:val="00E9680F"/>
    <w:pPr>
      <w:spacing w:after="0" w:line="240" w:lineRule="auto"/>
    </w:pPr>
  </w:style>
  <w:style w:type="character" w:styleId="UnresolvedMention2" w:customStyle="1">
    <w:name w:val="Unresolved Mention2"/>
    <w:basedOn w:val="Standaardalinea-lettertype"/>
    <w:uiPriority w:val="99"/>
    <w:semiHidden/>
    <w:unhideWhenUsed/>
    <w:rsid w:val="002E4290"/>
    <w:rPr>
      <w:color w:val="605E5C"/>
      <w:shd w:val="clear" w:color="auto" w:fill="E1DFDD"/>
    </w:rPr>
  </w:style>
  <w:style w:type="paragraph" w:styleId="Normaalweb">
    <w:name w:val="Normal (Web)"/>
    <w:basedOn w:val="Standaard"/>
    <w:uiPriority w:val="99"/>
    <w:unhideWhenUsed/>
    <w:rsid w:val="0086663F"/>
    <w:pPr>
      <w:spacing w:before="100" w:beforeAutospacing="1" w:after="100" w:afterAutospacing="1" w:line="240" w:lineRule="auto"/>
    </w:pPr>
    <w:rPr>
      <w:rFonts w:ascii="Times New Roman" w:hAnsi="Times New Roman" w:eastAsia="Times New Roman" w:cs="Times New Roman"/>
      <w:sz w:val="24"/>
      <w:szCs w:val="24"/>
    </w:rPr>
  </w:style>
  <w:style w:type="character" w:styleId="GevolgdeHyperlink">
    <w:name w:val="FollowedHyperlink"/>
    <w:basedOn w:val="Standaardalinea-lettertype"/>
    <w:uiPriority w:val="99"/>
    <w:semiHidden/>
    <w:unhideWhenUsed/>
    <w:rsid w:val="00B04B64"/>
    <w:rPr>
      <w:color w:val="AA78AA" w:themeColor="followedHyperlink"/>
      <w:u w:val="single"/>
    </w:rPr>
  </w:style>
  <w:style w:type="character" w:styleId="Onopgelostemelding1" w:customStyle="1">
    <w:name w:val="Onopgeloste melding1"/>
    <w:basedOn w:val="Standaardalinea-lettertype"/>
    <w:uiPriority w:val="99"/>
    <w:semiHidden/>
    <w:unhideWhenUsed/>
    <w:rsid w:val="00B04B64"/>
    <w:rPr>
      <w:color w:val="605E5C"/>
      <w:shd w:val="clear" w:color="auto" w:fill="E1DFDD"/>
    </w:rPr>
  </w:style>
  <w:style w:type="character" w:styleId="word" w:customStyle="1">
    <w:name w:val="word"/>
    <w:basedOn w:val="Standaardalinea-lettertype"/>
    <w:rsid w:val="0066386D"/>
  </w:style>
  <w:style w:type="character" w:styleId="whitespace" w:customStyle="1">
    <w:name w:val="whitespace"/>
    <w:basedOn w:val="Standaardalinea-lettertype"/>
    <w:rsid w:val="0066386D"/>
  </w:style>
  <w:style w:type="paragraph" w:styleId="paragraph" w:customStyle="1">
    <w:name w:val="paragraph"/>
    <w:basedOn w:val="Standaard"/>
    <w:rsid w:val="00C441E5"/>
    <w:pPr>
      <w:spacing w:before="100" w:beforeAutospacing="1" w:after="100" w:afterAutospacing="1" w:line="240" w:lineRule="auto"/>
    </w:pPr>
    <w:rPr>
      <w:rFonts w:ascii="Times New Roman" w:hAnsi="Times New Roman" w:eastAsia="Times New Roman" w:cs="Times New Roman"/>
      <w:sz w:val="24"/>
      <w:szCs w:val="24"/>
    </w:rPr>
  </w:style>
  <w:style w:type="character" w:styleId="normaltextrun" w:customStyle="1">
    <w:name w:val="normaltextrun"/>
    <w:basedOn w:val="Standaardalinea-lettertype"/>
    <w:rsid w:val="00C441E5"/>
  </w:style>
  <w:style w:type="character" w:styleId="eop" w:customStyle="1">
    <w:name w:val="eop"/>
    <w:basedOn w:val="Standaardalinea-lettertype"/>
    <w:rsid w:val="00C441E5"/>
  </w:style>
  <w:style w:type="character" w:styleId="contextualspellingandgrammarerror" w:customStyle="1">
    <w:name w:val="contextualspellingandgrammarerror"/>
    <w:basedOn w:val="Standaardalinea-lettertype"/>
    <w:rsid w:val="00C441E5"/>
  </w:style>
  <w:style w:type="table" w:styleId="a" w:customStyle="1">
    <w:basedOn w:val="Standaardtabel"/>
    <w:tblPr>
      <w:tblStyleRowBandSize w:val="1"/>
      <w:tblStyleColBandSize w:val="1"/>
      <w:tblCellMar>
        <w:top w:w="15" w:type="dxa"/>
        <w:left w:w="15" w:type="dxa"/>
        <w:bottom w:w="15" w:type="dxa"/>
        <w:right w:w="15" w:type="dxa"/>
      </w:tblCellMar>
    </w:tblPr>
  </w:style>
  <w:style w:type="table" w:styleId="a0" w:customStyle="1">
    <w:basedOn w:val="Standaardtabel"/>
    <w:pPr>
      <w:spacing w:after="0" w:line="240" w:lineRule="auto"/>
    </w:pPr>
    <w:rPr>
      <w:color w:val="BFB500"/>
    </w:rPr>
    <w:tblPr>
      <w:tblStyleRowBandSize w:val="1"/>
      <w:tblStyleColBandSize w:val="1"/>
      <w:tblCellMar>
        <w:left w:w="115" w:type="dxa"/>
        <w:right w:w="115" w:type="dxa"/>
      </w:tblCellMar>
    </w:tblPr>
    <w:tcPr>
      <w:shd w:val="clear" w:color="auto" w:fill="D7D6D6"/>
    </w:tcPr>
  </w:style>
  <w:style w:type="table" w:styleId="a1" w:customStyle="1">
    <w:basedOn w:val="Standaardtabel"/>
    <w:tblPr>
      <w:tblStyleRowBandSize w:val="1"/>
      <w:tblStyleColBandSize w:val="1"/>
      <w:tblCellMar>
        <w:top w:w="100" w:type="dxa"/>
        <w:left w:w="100" w:type="dxa"/>
        <w:bottom w:w="100" w:type="dxa"/>
        <w:right w:w="100" w:type="dxa"/>
      </w:tblCellMar>
    </w:tblPr>
  </w:style>
  <w:style w:type="table" w:styleId="Tabelrasterlicht">
    <w:name w:val="Grid Table Light"/>
    <w:basedOn w:val="Standaardtabel"/>
    <w:uiPriority w:val="40"/>
    <w:rsid w:val="00A434DC"/>
    <w:pPr>
      <w:spacing w:after="0"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paragraph" w:styleId="ESFBodyOpsomming" w:customStyle="1">
    <w:name w:val="ESF_Body_Opsomming"/>
    <w:basedOn w:val="Standaard"/>
    <w:qFormat/>
    <w:rsid w:val="00E363F3"/>
    <w:pPr>
      <w:spacing w:before="0" w:after="0" w:line="360" w:lineRule="exact"/>
      <w:jc w:val="both"/>
    </w:pPr>
    <w:rPr>
      <w:rFonts w:eastAsiaTheme="majorEastAsia"/>
    </w:rPr>
  </w:style>
  <w:style w:type="character" w:styleId="Vermelding">
    <w:name w:val="Mention"/>
    <w:basedOn w:val="Standaardalinea-lettertype"/>
    <w:uiPriority w:val="99"/>
    <w:unhideWhenUsed/>
    <w:rsid w:val="007C0E03"/>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91870">
      <w:bodyDiv w:val="1"/>
      <w:marLeft w:val="0"/>
      <w:marRight w:val="0"/>
      <w:marTop w:val="0"/>
      <w:marBottom w:val="0"/>
      <w:divBdr>
        <w:top w:val="none" w:sz="0" w:space="0" w:color="auto"/>
        <w:left w:val="none" w:sz="0" w:space="0" w:color="auto"/>
        <w:bottom w:val="none" w:sz="0" w:space="0" w:color="auto"/>
        <w:right w:val="none" w:sz="0" w:space="0" w:color="auto"/>
      </w:divBdr>
    </w:div>
    <w:div w:id="126708133">
      <w:bodyDiv w:val="1"/>
      <w:marLeft w:val="0"/>
      <w:marRight w:val="0"/>
      <w:marTop w:val="0"/>
      <w:marBottom w:val="0"/>
      <w:divBdr>
        <w:top w:val="none" w:sz="0" w:space="0" w:color="auto"/>
        <w:left w:val="none" w:sz="0" w:space="0" w:color="auto"/>
        <w:bottom w:val="none" w:sz="0" w:space="0" w:color="auto"/>
        <w:right w:val="none" w:sz="0" w:space="0" w:color="auto"/>
      </w:divBdr>
    </w:div>
    <w:div w:id="245267735">
      <w:bodyDiv w:val="1"/>
      <w:marLeft w:val="0"/>
      <w:marRight w:val="0"/>
      <w:marTop w:val="0"/>
      <w:marBottom w:val="0"/>
      <w:divBdr>
        <w:top w:val="none" w:sz="0" w:space="0" w:color="auto"/>
        <w:left w:val="none" w:sz="0" w:space="0" w:color="auto"/>
        <w:bottom w:val="none" w:sz="0" w:space="0" w:color="auto"/>
        <w:right w:val="none" w:sz="0" w:space="0" w:color="auto"/>
      </w:divBdr>
    </w:div>
    <w:div w:id="569656225">
      <w:bodyDiv w:val="1"/>
      <w:marLeft w:val="0"/>
      <w:marRight w:val="0"/>
      <w:marTop w:val="0"/>
      <w:marBottom w:val="0"/>
      <w:divBdr>
        <w:top w:val="none" w:sz="0" w:space="0" w:color="auto"/>
        <w:left w:val="none" w:sz="0" w:space="0" w:color="auto"/>
        <w:bottom w:val="none" w:sz="0" w:space="0" w:color="auto"/>
        <w:right w:val="none" w:sz="0" w:space="0" w:color="auto"/>
      </w:divBdr>
    </w:div>
    <w:div w:id="687753820">
      <w:bodyDiv w:val="1"/>
      <w:marLeft w:val="0"/>
      <w:marRight w:val="0"/>
      <w:marTop w:val="0"/>
      <w:marBottom w:val="0"/>
      <w:divBdr>
        <w:top w:val="none" w:sz="0" w:space="0" w:color="auto"/>
        <w:left w:val="none" w:sz="0" w:space="0" w:color="auto"/>
        <w:bottom w:val="none" w:sz="0" w:space="0" w:color="auto"/>
        <w:right w:val="none" w:sz="0" w:space="0" w:color="auto"/>
      </w:divBdr>
    </w:div>
    <w:div w:id="707951461">
      <w:bodyDiv w:val="1"/>
      <w:marLeft w:val="0"/>
      <w:marRight w:val="0"/>
      <w:marTop w:val="0"/>
      <w:marBottom w:val="0"/>
      <w:divBdr>
        <w:top w:val="none" w:sz="0" w:space="0" w:color="auto"/>
        <w:left w:val="none" w:sz="0" w:space="0" w:color="auto"/>
        <w:bottom w:val="none" w:sz="0" w:space="0" w:color="auto"/>
        <w:right w:val="none" w:sz="0" w:space="0" w:color="auto"/>
      </w:divBdr>
    </w:div>
    <w:div w:id="827668960">
      <w:bodyDiv w:val="1"/>
      <w:marLeft w:val="0"/>
      <w:marRight w:val="0"/>
      <w:marTop w:val="0"/>
      <w:marBottom w:val="0"/>
      <w:divBdr>
        <w:top w:val="none" w:sz="0" w:space="0" w:color="auto"/>
        <w:left w:val="none" w:sz="0" w:space="0" w:color="auto"/>
        <w:bottom w:val="none" w:sz="0" w:space="0" w:color="auto"/>
        <w:right w:val="none" w:sz="0" w:space="0" w:color="auto"/>
      </w:divBdr>
    </w:div>
    <w:div w:id="1364596608">
      <w:bodyDiv w:val="1"/>
      <w:marLeft w:val="0"/>
      <w:marRight w:val="0"/>
      <w:marTop w:val="0"/>
      <w:marBottom w:val="0"/>
      <w:divBdr>
        <w:top w:val="none" w:sz="0" w:space="0" w:color="auto"/>
        <w:left w:val="none" w:sz="0" w:space="0" w:color="auto"/>
        <w:bottom w:val="none" w:sz="0" w:space="0" w:color="auto"/>
        <w:right w:val="none" w:sz="0" w:space="0" w:color="auto"/>
      </w:divBdr>
    </w:div>
    <w:div w:id="1387142096">
      <w:bodyDiv w:val="1"/>
      <w:marLeft w:val="0"/>
      <w:marRight w:val="0"/>
      <w:marTop w:val="0"/>
      <w:marBottom w:val="0"/>
      <w:divBdr>
        <w:top w:val="none" w:sz="0" w:space="0" w:color="auto"/>
        <w:left w:val="none" w:sz="0" w:space="0" w:color="auto"/>
        <w:bottom w:val="none" w:sz="0" w:space="0" w:color="auto"/>
        <w:right w:val="none" w:sz="0" w:space="0" w:color="auto"/>
      </w:divBdr>
    </w:div>
    <w:div w:id="1554849132">
      <w:bodyDiv w:val="1"/>
      <w:marLeft w:val="0"/>
      <w:marRight w:val="0"/>
      <w:marTop w:val="0"/>
      <w:marBottom w:val="0"/>
      <w:divBdr>
        <w:top w:val="none" w:sz="0" w:space="0" w:color="auto"/>
        <w:left w:val="none" w:sz="0" w:space="0" w:color="auto"/>
        <w:bottom w:val="none" w:sz="0" w:space="0" w:color="auto"/>
        <w:right w:val="none" w:sz="0" w:space="0" w:color="auto"/>
      </w:divBdr>
    </w:div>
    <w:div w:id="1635477576">
      <w:bodyDiv w:val="1"/>
      <w:marLeft w:val="0"/>
      <w:marRight w:val="0"/>
      <w:marTop w:val="0"/>
      <w:marBottom w:val="0"/>
      <w:divBdr>
        <w:top w:val="none" w:sz="0" w:space="0" w:color="auto"/>
        <w:left w:val="none" w:sz="0" w:space="0" w:color="auto"/>
        <w:bottom w:val="none" w:sz="0" w:space="0" w:color="auto"/>
        <w:right w:val="none" w:sz="0" w:space="0" w:color="auto"/>
      </w:divBdr>
    </w:div>
    <w:div w:id="1702363325">
      <w:bodyDiv w:val="1"/>
      <w:marLeft w:val="0"/>
      <w:marRight w:val="0"/>
      <w:marTop w:val="0"/>
      <w:marBottom w:val="0"/>
      <w:divBdr>
        <w:top w:val="none" w:sz="0" w:space="0" w:color="auto"/>
        <w:left w:val="none" w:sz="0" w:space="0" w:color="auto"/>
        <w:bottom w:val="none" w:sz="0" w:space="0" w:color="auto"/>
        <w:right w:val="none" w:sz="0" w:space="0" w:color="auto"/>
      </w:divBdr>
    </w:div>
    <w:div w:id="2019038323">
      <w:bodyDiv w:val="1"/>
      <w:marLeft w:val="0"/>
      <w:marRight w:val="0"/>
      <w:marTop w:val="0"/>
      <w:marBottom w:val="0"/>
      <w:divBdr>
        <w:top w:val="none" w:sz="0" w:space="0" w:color="auto"/>
        <w:left w:val="none" w:sz="0" w:space="0" w:color="auto"/>
        <w:bottom w:val="none" w:sz="0" w:space="0" w:color="auto"/>
        <w:right w:val="none" w:sz="0" w:space="0" w:color="auto"/>
      </w:divBdr>
    </w:div>
    <w:div w:id="20851000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hyperlink" Target="http://data.vlaanderen.be/" TargetMode="External" Id="rId13" /><Relationship Type="http://schemas.openxmlformats.org/officeDocument/2006/relationships/hyperlink" Target="https://publicaties.vlaanderen.be/view-file/32233" TargetMode="External" Id="rId18" /><Relationship Type="http://schemas.openxmlformats.org/officeDocument/2006/relationships/footer" Target="footer1.xml" Id="rId26" /><Relationship Type="http://schemas.openxmlformats.org/officeDocument/2006/relationships/customXml" Target="../customXml/item3.xml" Id="rId3" /><Relationship Type="http://schemas.microsoft.com/office/2011/relationships/commentsExtended" Target="commentsExtended.xml" Id="rId21" /><Relationship Type="http://schemas.openxmlformats.org/officeDocument/2006/relationships/styles" Target="styles.xml" Id="rId7" /><Relationship Type="http://schemas.openxmlformats.org/officeDocument/2006/relationships/hyperlink" Target="https://overheid.vlaanderen.be/sites/default/files/documenten/ict-egov/licenties/hergebruik/modellicentie_gratis_hergebruik_v1_0.html" TargetMode="External" Id="rId12" /><Relationship Type="http://schemas.openxmlformats.org/officeDocument/2006/relationships/hyperlink" Target="https://publicaties.vlaanderen.be/view-file/31741" TargetMode="External" Id="rId17" /><Relationship Type="http://schemas.openxmlformats.org/officeDocument/2006/relationships/header" Target="header2.xml" Id="rId25" /><Relationship Type="http://schemas.openxmlformats.org/officeDocument/2006/relationships/customXml" Target="../customXml/item2.xml" Id="rId2" /><Relationship Type="http://schemas.openxmlformats.org/officeDocument/2006/relationships/hyperlink" Target="https://www.vlaanderen.be/gezondheid-en-welzijn/conflicten-en-misdrijven/hulp-en-melding/hulp-en-dienstverlening-aan-gedetineerden/gegevens-gevangenissen" TargetMode="External" Id="rId16" /><Relationship Type="http://schemas.openxmlformats.org/officeDocument/2006/relationships/comments" Target="comments.xml" Id="rId20" /><Relationship Type="http://schemas.openxmlformats.org/officeDocument/2006/relationships/footer" Target="footer3.xml" Id="rId29"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header" Target="header1.xml" Id="rId24" /><Relationship Type="http://schemas.openxmlformats.org/officeDocument/2006/relationships/theme" Target="theme/theme1.xml" Id="rId32" /><Relationship Type="http://schemas.openxmlformats.org/officeDocument/2006/relationships/customXml" Target="../customXml/item5.xml" Id="rId5" /><Relationship Type="http://schemas.openxmlformats.org/officeDocument/2006/relationships/hyperlink" Target="https://assets.vlaanderen.be/image/upload/v1640285646/strap_2020_2025_li6zom.pdf" TargetMode="External" Id="rId15" /><Relationship Type="http://schemas.microsoft.com/office/2018/08/relationships/commentsExtensible" Target="commentsExtensible.xml" Id="rId23" /><Relationship Type="http://schemas.openxmlformats.org/officeDocument/2006/relationships/header" Target="header3.xml" Id="rId28" /><Relationship Type="http://schemas.openxmlformats.org/officeDocument/2006/relationships/footnotes" Target="footnotes.xml" Id="rId10" /><Relationship Type="http://schemas.openxmlformats.org/officeDocument/2006/relationships/hyperlink" Target="https://beslissingenvlaamseregering.vlaanderen.be/document-view/645CE5548E8235823F6B7683" TargetMode="External" Id="rId19" /><Relationship Type="http://schemas.microsoft.com/office/2011/relationships/people" Target="people.xml" Id="rId31"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hyperlink" Target="https://codex.vlaanderen.be/Zoeken/Document.aspx?DID=1022861&amp;param=informatie&amp;ref=search&amp;AVIDS=1213545,1213554,1342085,1358335" TargetMode="External" Id="rId14" /><Relationship Type="http://schemas.microsoft.com/office/2016/09/relationships/commentsIds" Target="commentsIds.xml" Id="rId22" /><Relationship Type="http://schemas.openxmlformats.org/officeDocument/2006/relationships/footer" Target="footer2.xml" Id="rId27" /><Relationship Type="http://schemas.openxmlformats.org/officeDocument/2006/relationships/fontTable" Target="fontTable.xml" Id="rId30" /><Relationship Type="http://schemas.openxmlformats.org/officeDocument/2006/relationships/hyperlink" Target="mailto:martine.vancutsem@vlaanderen.be" TargetMode="External" Id="Rfe5777975b6d4c6e" /><Relationship Type="http://schemas.openxmlformats.org/officeDocument/2006/relationships/hyperlink" Target="mailto:tessa.heylighen@vlaanderen.be" TargetMode="External" Id="R5719726294ad4fa8" /><Relationship Type="http://schemas.openxmlformats.org/officeDocument/2006/relationships/hyperlink" Target="mailto:anke.verlaenen@vlaanderen.be" TargetMode="External" Id="R32b94e01064f4ff8" /></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AIVColors">
      <a:dk1>
        <a:srgbClr val="373636"/>
      </a:dk1>
      <a:lt1>
        <a:sysClr val="window" lastClr="FFFFFF"/>
      </a:lt1>
      <a:dk2>
        <a:srgbClr val="6B6B6B"/>
      </a:dk2>
      <a:lt2>
        <a:srgbClr val="F6F5F3"/>
      </a:lt2>
      <a:accent1>
        <a:srgbClr val="FFF200"/>
      </a:accent1>
      <a:accent2>
        <a:srgbClr val="373636"/>
      </a:accent2>
      <a:accent3>
        <a:srgbClr val="E5DA04"/>
      </a:accent3>
      <a:accent4>
        <a:srgbClr val="6B6B6B"/>
      </a:accent4>
      <a:accent5>
        <a:srgbClr val="D5D5D5"/>
      </a:accent5>
      <a:accent6>
        <a:srgbClr val="989898"/>
      </a:accent6>
      <a:hlink>
        <a:srgbClr val="3C96BE"/>
      </a:hlink>
      <a:folHlink>
        <a:srgbClr val="AA78AA"/>
      </a:folHlink>
    </a:clrScheme>
    <a:fontScheme name="AIVFonts">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abd5de4e-6ecd-4522-a9f4-1c24c7648312">
      <UserInfo>
        <DisplayName>Nyckees Jeroen</DisplayName>
        <AccountId>772</AccountId>
        <AccountType/>
      </UserInfo>
    </SharedWithUsers>
    <_x0063_bw3 xmlns="d8af5a5f-e2e6-468c-9f28-f81d99523fed">
      <UserInfo>
        <DisplayName/>
        <AccountId xsi:nil="true"/>
        <AccountType/>
      </UserInfo>
    </_x0063_bw3>
    <y2ot xmlns="d8af5a5f-e2e6-468c-9f28-f81d99523fed" xsi:nil="true"/>
    <Comment xmlns="d8af5a5f-e2e6-468c-9f28-f81d99523fed" xsi:nil="true"/>
    <lcf76f155ced4ddcb4097134ff3c332f xmlns="d8af5a5f-e2e6-468c-9f28-f81d99523fed">
      <Terms xmlns="http://schemas.microsoft.com/office/infopath/2007/PartnerControls"/>
    </lcf76f155ced4ddcb4097134ff3c332f>
    <TaxCatchAll xmlns="9a9ec0f0-7796-43d0-ac1f-4c8c46ee0bd1"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2FA61B056BF04BB41EAF8746BED8CA" ma:contentTypeVersion="23" ma:contentTypeDescription="Create a new document." ma:contentTypeScope="" ma:versionID="1130e86534d713d523efcecbbffa1ece">
  <xsd:schema xmlns:xsd="http://www.w3.org/2001/XMLSchema" xmlns:xs="http://www.w3.org/2001/XMLSchema" xmlns:p="http://schemas.microsoft.com/office/2006/metadata/properties" xmlns:ns2="abd5de4e-6ecd-4522-a9f4-1c24c7648312" xmlns:ns3="d8af5a5f-e2e6-468c-9f28-f81d99523fed" xmlns:ns4="9a9ec0f0-7796-43d0-ac1f-4c8c46ee0bd1" targetNamespace="http://schemas.microsoft.com/office/2006/metadata/properties" ma:root="true" ma:fieldsID="42270d1cb4c674c32b17caee095c08f5" ns2:_="" ns3:_="" ns4:_="">
    <xsd:import namespace="abd5de4e-6ecd-4522-a9f4-1c24c7648312"/>
    <xsd:import namespace="d8af5a5f-e2e6-468c-9f28-f81d99523fed"/>
    <xsd:import namespace="9a9ec0f0-7796-43d0-ac1f-4c8c46ee0bd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3:Comment" minOccurs="0"/>
                <xsd:element ref="ns3:MediaServiceGenerationTime" minOccurs="0"/>
                <xsd:element ref="ns3:MediaServiceEventHashCode" minOccurs="0"/>
                <xsd:element ref="ns3:MediaServiceAutoKeyPoints" minOccurs="0"/>
                <xsd:element ref="ns3:MediaServiceKeyPoints" minOccurs="0"/>
                <xsd:element ref="ns3:y2ot" minOccurs="0"/>
                <xsd:element ref="ns3:_x0063_bw3" minOccurs="0"/>
                <xsd:element ref="ns3:MediaLengthInSeconds" minOccurs="0"/>
                <xsd:element ref="ns4:TaxCatchAll" minOccurs="0"/>
                <xsd:element ref="ns3:lcf76f155ced4ddcb4097134ff3c332f"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d5de4e-6ecd-4522-a9f4-1c24c764831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af5a5f-e2e6-468c-9f28-f81d99523fed"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MediaServiceAutoTags" ma:internalName="MediaServiceAutoTags"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Comment" ma:index="16" nillable="true" ma:displayName="Comment" ma:description="Een woordje uitleg" ma:format="Dropdown" ma:internalName="Comment">
      <xsd:simpleType>
        <xsd:restriction base="dms:Text">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y2ot" ma:index="21" nillable="true" ma:displayName="Date and Time" ma:internalName="y2ot">
      <xsd:simpleType>
        <xsd:restriction base="dms:DateTime"/>
      </xsd:simpleType>
    </xsd:element>
    <xsd:element name="_x0063_bw3" ma:index="22" nillable="true" ma:displayName="Person or Group" ma:list="UserInfo" ma:internalName="_x0063_bw3">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LengthInSeconds" ma:index="23" nillable="true" ma:displayName="Length (seconds)" ma:internalName="MediaLengthInSeconds" ma:readOnly="true">
      <xsd:simpleType>
        <xsd:restriction base="dms:Unknow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49ca8161-7180-459b-a0ef-1a71cf6ffea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hidden="true" ma:indexed="true" ma:internalName="MediaServiceObjectDetectorVersions" ma:readOnly="true">
      <xsd:simpleType>
        <xsd:restriction base="dms:Text"/>
      </xsd:simpleType>
    </xsd:element>
    <xsd:element name="MediaServiceSearchProperties" ma:index="28"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a9ec0f0-7796-43d0-ac1f-4c8c46ee0bd1" elementFormDefault="qualified">
    <xsd:import namespace="http://schemas.microsoft.com/office/2006/documentManagement/types"/>
    <xsd:import namespace="http://schemas.microsoft.com/office/infopath/2007/PartnerControls"/>
    <xsd:element name="TaxCatchAll" ma:index="24" nillable="true" ma:displayName="Taxonomy Catch All Column" ma:hidden="true" ma:list="{c543d004-bb2f-4815-a5c5-8aeef379c125}" ma:internalName="TaxCatchAll" ma:showField="CatchAllData" ma:web="abd5de4e-6ecd-4522-a9f4-1c24c764831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go:gDocsCustomXmlDataStorage xmlns:go="http://customooxmlschemas.google.com/" xmlns:r="http://schemas.openxmlformats.org/officeDocument/2006/relationships">
  <go:docsCustomData xmlns:go="http://customooxmlschemas.google.com/" roundtripDataSignature="AMtx7mh+2jdihLj7dG9WU1wFmmpKxgnfNg==">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</go:docsCustomData>
</go:gDocsCustomXmlDataStorage>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AFCD78-4EED-4327-A594-8A2524F87CC6}">
  <ds:schemaRefs>
    <ds:schemaRef ds:uri="http://schemas.microsoft.com/sharepoint/v3/contenttype/forms"/>
  </ds:schemaRefs>
</ds:datastoreItem>
</file>

<file path=customXml/itemProps2.xml><?xml version="1.0" encoding="utf-8"?>
<ds:datastoreItem xmlns:ds="http://schemas.openxmlformats.org/officeDocument/2006/customXml" ds:itemID="{EA44EC72-AC6E-40EA-AD5C-42938EF59215}">
  <ds:schemaRefs>
    <ds:schemaRef ds:uri="http://schemas.microsoft.com/office/2006/metadata/properties"/>
    <ds:schemaRef ds:uri="http://schemas.microsoft.com/office/infopath/2007/PartnerControls"/>
    <ds:schemaRef ds:uri="abd5de4e-6ecd-4522-a9f4-1c24c7648312"/>
    <ds:schemaRef ds:uri="d8af5a5f-e2e6-468c-9f28-f81d99523fed"/>
    <ds:schemaRef ds:uri="9a9ec0f0-7796-43d0-ac1f-4c8c46ee0bd1"/>
  </ds:schemaRefs>
</ds:datastoreItem>
</file>

<file path=customXml/itemProps3.xml><?xml version="1.0" encoding="utf-8"?>
<ds:datastoreItem xmlns:ds="http://schemas.openxmlformats.org/officeDocument/2006/customXml" ds:itemID="{9D4B2B86-5149-4D24-9429-3DB449AFA93E}"/>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5.xml><?xml version="1.0" encoding="utf-8"?>
<ds:datastoreItem xmlns:ds="http://schemas.openxmlformats.org/officeDocument/2006/customXml" ds:itemID="{E1960779-DC81-48CF-8466-701BEACF828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PricewaterhouseCoopers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Lies De Meulenaer</dc:creator>
  <keywords/>
  <dc:description/>
  <lastModifiedBy>Clynen Loeke</lastModifiedBy>
  <revision>5</revision>
  <dcterms:created xsi:type="dcterms:W3CDTF">2023-11-25T19:42:00.0000000Z</dcterms:created>
  <dcterms:modified xsi:type="dcterms:W3CDTF">2024-04-16T11:33:37.4646508Z</dcterms:modified>
  <category/>
  <contentStatus/>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0x0101007D2FA61B056BF04BB41EAF8746BED8CA</vt:lpwstr>
  </property>
  <property fmtid="{D5CDD505-2E9C-101B-9397-08002B2CF9AE}" pid="3" name="MediaServiceImageTags">
    <vt:lpwstr/>
  </property>
</Properties>
</file>